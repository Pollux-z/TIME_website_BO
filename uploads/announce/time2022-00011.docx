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435E" w14:textId="7EA1BCB9" w:rsidR="00364B90" w:rsidRDefault="00364B90" w:rsidP="000F4535">
      <w:pPr>
        <w:pStyle w:val="BodyA"/>
        <w:spacing w:line="240" w:lineRule="auto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1DD1F60D" wp14:editId="740F4376">
            <wp:extent cx="1014292" cy="507556"/>
            <wp:effectExtent l="0" t="0" r="0" b="698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66" cy="5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2647" w14:textId="34A235E5" w:rsidR="00A07B24" w:rsidRDefault="00A07B24" w:rsidP="00104216">
      <w:pPr>
        <w:pStyle w:val="BodyA"/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ตัวอย่างแบบฟอร์มหนังสือทั่วไป</w:t>
      </w:r>
    </w:p>
    <w:p w14:paraId="5BBB93EA" w14:textId="7A0049FB" w:rsidR="00364B90" w:rsidRPr="00A07B24" w:rsidRDefault="00364B90" w:rsidP="00104216">
      <w:pPr>
        <w:pStyle w:val="BodyA"/>
        <w:spacing w:line="240" w:lineRule="auto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</w:pPr>
      <w:r w:rsidRPr="00A07B2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นโยบายการคุ้มครองข้อมูลส่วนบุคคล</w:t>
      </w:r>
      <w:r w:rsidRPr="00A07B24"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  <w:t xml:space="preserve"> (Privacy Policy)</w:t>
      </w:r>
    </w:p>
    <w:p w14:paraId="405B0838" w14:textId="3D8A88EF" w:rsidR="00364B90" w:rsidRPr="00A07B24" w:rsidRDefault="003B44E0" w:rsidP="00104216">
      <w:pPr>
        <w:jc w:val="center"/>
        <w:rPr>
          <w:rFonts w:ascii="TH SarabunPSK" w:eastAsia="Arial Unicode MS" w:hAnsi="TH SarabunPSK" w:cs="TH SarabunPSK"/>
          <w:b/>
          <w:bCs/>
          <w:color w:val="000000" w:themeColor="text1"/>
          <w:sz w:val="36"/>
          <w:szCs w:val="36"/>
          <w:u w:color="000000"/>
          <w:bdr w:val="nil"/>
          <w:lang w:eastAsia="en-US" w:bidi="th-TH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2098416"/>
      <w:r w:rsidRPr="00A07B24">
        <w:rPr>
          <w:rFonts w:ascii="TH SarabunPSK" w:eastAsia="Arial Unicode MS" w:hAnsi="TH SarabunPSK" w:cs="TH SarabunPSK"/>
          <w:b/>
          <w:bCs/>
          <w:color w:val="000000" w:themeColor="text1"/>
          <w:sz w:val="36"/>
          <w:szCs w:val="36"/>
          <w:u w:color="000000"/>
          <w:bdr w:val="nil"/>
          <w:cs/>
          <w:lang w:eastAsia="en-US" w:bidi="th-TH"/>
          <w14:textOutline w14:w="12700" w14:cap="flat" w14:cmpd="sng" w14:algn="ctr">
            <w14:noFill/>
            <w14:prstDash w14:val="solid"/>
            <w14:miter w14:lim="400000"/>
          </w14:textOutline>
        </w:rPr>
        <w:t>บริษัท</w:t>
      </w:r>
      <w:r w:rsidR="00364B90" w:rsidRPr="00A07B24">
        <w:rPr>
          <w:rFonts w:ascii="TH SarabunPSK" w:eastAsia="Arial Unicode MS" w:hAnsi="TH SarabunPSK" w:cs="TH SarabunPSK"/>
          <w:b/>
          <w:bCs/>
          <w:color w:val="000000" w:themeColor="text1"/>
          <w:sz w:val="36"/>
          <w:szCs w:val="36"/>
          <w:u w:color="000000"/>
          <w:bdr w:val="nil"/>
          <w:cs/>
          <w:lang w:eastAsia="en-US" w:bidi="th-TH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ไทม์ คอน</w:t>
      </w:r>
      <w:proofErr w:type="spellStart"/>
      <w:r w:rsidR="00364B90" w:rsidRPr="00A07B24">
        <w:rPr>
          <w:rFonts w:ascii="TH SarabunPSK" w:eastAsia="Arial Unicode MS" w:hAnsi="TH SarabunPSK" w:cs="TH SarabunPSK"/>
          <w:b/>
          <w:bCs/>
          <w:color w:val="000000" w:themeColor="text1"/>
          <w:sz w:val="36"/>
          <w:szCs w:val="36"/>
          <w:u w:color="000000"/>
          <w:bdr w:val="nil"/>
          <w:cs/>
          <w:lang w:eastAsia="en-US" w:bidi="th-TH"/>
          <w14:textOutline w14:w="12700" w14:cap="flat" w14:cmpd="sng" w14:algn="ctr">
            <w14:noFill/>
            <w14:prstDash w14:val="solid"/>
            <w14:miter w14:lim="400000"/>
          </w14:textOutline>
        </w:rPr>
        <w:t>ซัลติ้ง</w:t>
      </w:r>
      <w:proofErr w:type="spellEnd"/>
      <w:r w:rsidR="00364B90" w:rsidRPr="00A07B24">
        <w:rPr>
          <w:rFonts w:ascii="TH SarabunPSK" w:eastAsia="Arial Unicode MS" w:hAnsi="TH SarabunPSK" w:cs="TH SarabunPSK"/>
          <w:b/>
          <w:bCs/>
          <w:color w:val="000000" w:themeColor="text1"/>
          <w:sz w:val="36"/>
          <w:szCs w:val="36"/>
          <w:u w:color="000000"/>
          <w:bdr w:val="nil"/>
          <w:cs/>
          <w:lang w:eastAsia="en-US" w:bidi="th-TH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จำกัด</w:t>
      </w:r>
    </w:p>
    <w:bookmarkEnd w:id="0"/>
    <w:p w14:paraId="7F571578" w14:textId="77777777" w:rsidR="00364B90" w:rsidRDefault="00364B90" w:rsidP="00104216">
      <w:pPr>
        <w:pStyle w:val="BodyA"/>
        <w:spacing w:line="240" w:lineRule="auto"/>
        <w:jc w:val="center"/>
        <w:rPr>
          <w:rFonts w:ascii="Cordia New" w:eastAsia="TH SarabunPSK" w:hAnsi="Cordia New" w:cs="AngsanaUPC"/>
          <w:color w:val="auto"/>
          <w:sz w:val="32"/>
          <w:szCs w:val="32"/>
        </w:rPr>
      </w:pPr>
      <w:r w:rsidRPr="00E16265">
        <w:rPr>
          <w:rFonts w:ascii="Cordia New" w:hAnsi="Cordia New" w:cs="AngsanaUPC"/>
          <w:color w:val="auto"/>
          <w:sz w:val="32"/>
          <w:szCs w:val="32"/>
        </w:rPr>
        <w:t>---------------------------------------------------------------------------------------------------------------</w:t>
      </w:r>
    </w:p>
    <w:p w14:paraId="516AF92E" w14:textId="2DFBD3ED" w:rsidR="00001724" w:rsidRDefault="003B44E0" w:rsidP="00104216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บริษัท</w:t>
      </w:r>
      <w:r w:rsidR="00001724" w:rsidRPr="00001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ไทม์ คอนซัลติ้ง จำกัด</w:t>
      </w:r>
      <w:r w:rsidR="0000172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 xml:space="preserve">(ต่อไปนี้จะเรียกรวมว่า </w:t>
      </w:r>
      <w:r w:rsidR="00001724" w:rsidRPr="0000172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บริษัทฯ</w:t>
      </w:r>
      <w:r w:rsidR="00001724" w:rsidRPr="0000172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”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>) ตระหนักถึงความสำคัญของการคุ้มครองข้อมูลส่วนบุคคล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และข้อมูลอื่นอันเกี่ยวกับท่าน (รวมเรียกว่า </w:t>
      </w:r>
      <w:r w:rsidR="00001724" w:rsidRPr="0000172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“ข้อมูล”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 xml:space="preserve">) 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เพื่อให้ท่านสามารถเชื่อมั่นได้ว่า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บริษัทฯ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มีความโปร่งใสและความรับผิดชอบในการเก็บรวบรวม ใช้หรือเปิดเผยข้อมูลของท่านตามพระราชบัญญัติคุ้มครองข้อมูลส่วนบุคคล พ.ศ. 2562 (</w:t>
      </w:r>
      <w:r w:rsidR="00001724" w:rsidRPr="0000172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“กฎหมายคุ้มครองข้อมูลส่วนบุคคล”</w:t>
      </w:r>
      <w:r w:rsidR="0000172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="00FE3CBA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รวมถึงกฎหมายอื่นที่เกี่ยวข้อง นโยบายการคุ้มครองข้อมูลส่วนบุคคล (“</w:t>
      </w:r>
      <w:r w:rsidR="00001724" w:rsidRPr="0000172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นโยบาย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”) นี้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 xml:space="preserve">จึงได้จัดทำขึ้น </w:t>
      </w:r>
      <w:r w:rsidR="00001724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>อธิบายถึง</w:t>
      </w:r>
      <w:r w:rsidR="00001724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รายละเอียดเกี่ยวกับ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>การเก็บรวบรวม การจัดเก็บรักษา ใช้</w:t>
      </w:r>
      <w:r w:rsidR="00001724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เปิดเผย 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รวมเรียกว่า “</w:t>
      </w:r>
      <w:r w:rsidR="00001724" w:rsidRPr="0089397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ประมวลผล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”) ข้อมูลส่วนบุคคลซึ่งดำเนินการโดย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 xml:space="preserve"> รวมถึง</w:t>
      </w:r>
      <w:r w:rsidR="00001724">
        <w:rPr>
          <w:rFonts w:ascii="TH SarabunPSK" w:hAnsi="TH SarabunPSK" w:cs="TH SarabunPSK" w:hint="cs"/>
          <w:sz w:val="32"/>
          <w:szCs w:val="32"/>
          <w:cs/>
          <w:lang w:bidi="th-TH"/>
        </w:rPr>
        <w:t>พนักงาน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>และบุคคลที่เกี่ยวข้องผู้ดำเนินการแทนหรือในนามของ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 w:rsidR="00001724" w:rsidRPr="000017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 w:rsidR="00001724" w:rsidRPr="008C1565">
        <w:rPr>
          <w:rFonts w:ascii="TH SarabunPSK" w:hAnsi="TH SarabunPSK" w:cs="TH SarabunPSK"/>
          <w:sz w:val="32"/>
          <w:szCs w:val="32"/>
          <w:cs/>
          <w:lang w:bidi="th-TH"/>
        </w:rPr>
        <w:t>จึงประกาศนโยบายดังต่อไปนี้</w:t>
      </w:r>
    </w:p>
    <w:p w14:paraId="7B2E32AB" w14:textId="0FE62923" w:rsidR="00001724" w:rsidRDefault="00001724" w:rsidP="00104216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82C7640" w14:textId="77777777" w:rsidR="003921AA" w:rsidRPr="003921AA" w:rsidRDefault="003921AA" w:rsidP="00104216">
      <w:pPr>
        <w:tabs>
          <w:tab w:val="left" w:pos="1418"/>
          <w:tab w:val="left" w:pos="1985"/>
        </w:tabs>
        <w:spacing w:before="12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921A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1.คำนิยาม</w:t>
      </w:r>
    </w:p>
    <w:p w14:paraId="67F3D0D3" w14:textId="1B91C28D" w:rsidR="003921AA" w:rsidRDefault="003921AA" w:rsidP="00104216">
      <w:pPr>
        <w:spacing w:before="12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</w:t>
      </w:r>
      <w:r w:rsidR="003B44E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บริษัทฯ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64B90" w:rsidRPr="004C5487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3B44E0">
        <w:rPr>
          <w:rFonts w:ascii="TH SarabunPSK" w:hAnsi="TH SarabunPSK" w:cs="TH SarabunPSK"/>
          <w:sz w:val="32"/>
          <w:szCs w:val="32"/>
          <w:cs/>
          <w:lang w:bidi="th-TH"/>
        </w:rPr>
        <w:t>บริษัท</w:t>
      </w:r>
      <w:r w:rsidR="00364B90" w:rsidRPr="003921AA">
        <w:rPr>
          <w:rFonts w:ascii="TH SarabunPSK" w:hAnsi="TH SarabunPSK" w:cs="TH SarabunPSK"/>
          <w:sz w:val="32"/>
          <w:szCs w:val="32"/>
          <w:cs/>
          <w:lang w:bidi="th-TH"/>
        </w:rPr>
        <w:t xml:space="preserve"> ไทม์ คอน</w:t>
      </w:r>
      <w:proofErr w:type="spellStart"/>
      <w:r w:rsidR="00364B90" w:rsidRPr="003921AA">
        <w:rPr>
          <w:rFonts w:ascii="TH SarabunPSK" w:hAnsi="TH SarabunPSK" w:cs="TH SarabunPSK"/>
          <w:sz w:val="32"/>
          <w:szCs w:val="32"/>
          <w:cs/>
          <w:lang w:bidi="th-TH"/>
        </w:rPr>
        <w:t>ซัลติ้ง</w:t>
      </w:r>
      <w:proofErr w:type="spellEnd"/>
      <w:r w:rsidR="00364B90" w:rsidRPr="003921AA">
        <w:rPr>
          <w:rFonts w:ascii="TH SarabunPSK" w:hAnsi="TH SarabunPSK" w:cs="TH SarabunPSK"/>
          <w:sz w:val="32"/>
          <w:szCs w:val="32"/>
          <w:cs/>
          <w:lang w:bidi="th-TH"/>
        </w:rPr>
        <w:t xml:space="preserve"> จำกัด</w:t>
      </w:r>
    </w:p>
    <w:p w14:paraId="08F63762" w14:textId="77777777" w:rsidR="001E06C5" w:rsidRPr="001E06C5" w:rsidRDefault="003921AA" w:rsidP="00104216">
      <w:pPr>
        <w:spacing w:before="120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</w:t>
      </w:r>
      <w:r w:rsidRPr="003921AA">
        <w:rPr>
          <w:rFonts w:ascii="TH SarabunPSK" w:hAnsi="TH SarabunPSK" w:cs="TH SarabunPSK"/>
          <w:b/>
          <w:bCs/>
          <w:sz w:val="32"/>
          <w:szCs w:val="32"/>
          <w:cs/>
        </w:rPr>
        <w:t>ข้อมูลส่วนบุคคล</w:t>
      </w:r>
      <w:r w:rsidRPr="004C5487">
        <w:rPr>
          <w:rFonts w:ascii="TH SarabunPSK" w:hAnsi="TH SarabunPSK" w:cs="TH SarabunPSK"/>
          <w:sz w:val="32"/>
          <w:szCs w:val="32"/>
        </w:rPr>
        <w:t xml:space="preserve"> </w:t>
      </w:r>
      <w:r w:rsidRPr="004C5487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>ข้อมูลเกี่ยวกับบุคคลซึ่งทำให้สามารถระบุตัวบุคคลนั้นได้ ไม่ว่าทางตรงหรื</w:t>
      </w:r>
      <w:r w:rsidRPr="001E06C5">
        <w:rPr>
          <w:rFonts w:ascii="TH SarabunPSK" w:hAnsi="TH SarabunPSK" w:cs="TH SarabunPSK"/>
          <w:spacing w:val="-6"/>
          <w:sz w:val="32"/>
          <w:szCs w:val="32"/>
          <w:cs/>
        </w:rPr>
        <w:t xml:space="preserve">อทางอ้อม แต่ไม่รวมถึงข้อมูลของผู้ถึงแก่กรรมโดยเฉพาะ </w:t>
      </w:r>
      <w:r w:rsidRPr="001E06C5">
        <w:rPr>
          <w:rFonts w:ascii="TH SarabunPSK" w:hAnsi="TH SarabunPSK" w:cs="TH SarabunPSK"/>
          <w:sz w:val="32"/>
          <w:szCs w:val="32"/>
          <w:cs/>
        </w:rPr>
        <w:t>เช่น ชื่อ นามสกุล ชื่อเล่น ที่อยู่ หมายเลขโทรศัพท์ เลขบัตรประจำตัวประชาชน เลขหนังสือเดินทาง เลขบัตรประกันสังคม เลขใบอนุญาตขับขี่ เลขประจำตัวผู้เสียภาษี เลขบัญชีธนาคาร เลขบัตรเครดิต ที่อยู่อีเมล (</w:t>
      </w:r>
      <w:r w:rsidRPr="001E06C5">
        <w:rPr>
          <w:rFonts w:ascii="TH SarabunPSK" w:hAnsi="TH SarabunPSK" w:cs="TH SarabunPSK"/>
          <w:sz w:val="32"/>
          <w:szCs w:val="32"/>
        </w:rPr>
        <w:t xml:space="preserve">email address) </w:t>
      </w:r>
      <w:r w:rsidRPr="001E06C5">
        <w:rPr>
          <w:rFonts w:ascii="TH SarabunPSK" w:hAnsi="TH SarabunPSK" w:cs="TH SarabunPSK"/>
          <w:sz w:val="32"/>
          <w:szCs w:val="32"/>
          <w:cs/>
        </w:rPr>
        <w:t xml:space="preserve">ทะเบียนรถยนต์ โฉนดที่ดิน </w:t>
      </w:r>
      <w:r w:rsidRPr="001E06C5">
        <w:rPr>
          <w:rFonts w:ascii="TH SarabunPSK" w:hAnsi="TH SarabunPSK" w:cs="TH SarabunPSK"/>
          <w:sz w:val="32"/>
          <w:szCs w:val="32"/>
        </w:rPr>
        <w:t xml:space="preserve">IP Address, Cookies, Log File </w:t>
      </w:r>
      <w:r w:rsidRPr="001E06C5">
        <w:rPr>
          <w:rFonts w:ascii="TH SarabunPSK" w:hAnsi="TH SarabunPSK" w:cs="TH SarabunPSK"/>
          <w:sz w:val="32"/>
          <w:szCs w:val="32"/>
          <w:cs/>
        </w:rPr>
        <w:t>เป็นต้</w:t>
      </w:r>
      <w:r w:rsidR="001E06C5" w:rsidRPr="001E06C5">
        <w:rPr>
          <w:rFonts w:ascii="TH SarabunPSK" w:hAnsi="TH SarabunPSK" w:cs="TH SarabunPSK"/>
          <w:sz w:val="32"/>
          <w:szCs w:val="32"/>
          <w:cs/>
          <w:lang w:bidi="th-TH"/>
        </w:rPr>
        <w:t>น</w:t>
      </w:r>
    </w:p>
    <w:p w14:paraId="4599A9F4" w14:textId="60278CDF" w:rsid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E06C5"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ข้อมูลส่วนบุคคลอ่อนไหว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หมายถึง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ข้อมูลส่วนบุคคลตามที่ถูกบัญญัติไว้ในมาตรา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26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แห่งพระราชบัญญัติคุ้มครองข้อมูลส่วนบุคคล พ.ศ.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ซึ่งได้แก่ ข้อมูลเชื้อชาติ เผ่าพันธุ์ ความคิดเห็นทางการเมือง ความเชื่อในลัทธิ ศาสนาหรือปรัชญา พฤติกรรมทางเพศ ประวัติอาชญากรรม ข้อมูลสุขภาพ ความพิการ ข้อมูลสหภาพแรงงาน ข้อมูลพันธุกรรม ข้อมูลชีวภาพ หรือข้อมูลอื่นใดซึ่งกระทบต่อเจ้าของข้อมูลส่วนบุคคลในทำนองเดียวกันตามที่คณะกรรมการคุ้มครองข้อมูลส่วนบุคคลประกาศกำหนด</w:t>
      </w:r>
    </w:p>
    <w:p w14:paraId="7F23D55D" w14:textId="41E16A1F" w:rsidR="001E06C5" w:rsidRP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/>
          <w:spacing w:val="-6"/>
          <w:sz w:val="32"/>
          <w:szCs w:val="32"/>
          <w:lang w:bidi="th-TH"/>
        </w:rPr>
        <w:t xml:space="preserve">- </w:t>
      </w:r>
      <w:r w:rsidRPr="001E06C5">
        <w:rPr>
          <w:rFonts w:ascii="TH SarabunPSK" w:hAnsi="TH SarabunPSK" w:cs="TH SarabunPSK" w:hint="cs"/>
          <w:b/>
          <w:bCs/>
          <w:spacing w:val="-6"/>
          <w:sz w:val="32"/>
          <w:szCs w:val="32"/>
          <w:cs/>
          <w:lang w:bidi="th-TH"/>
        </w:rPr>
        <w:t>พ</w:t>
      </w:r>
      <w:r w:rsidRPr="001E06C5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นักงาน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 xml:space="preserve"> หมายถึง พนักงานและลูกจ้างตามสัญญาจ้างของ</w:t>
      </w:r>
      <w:r w:rsidR="003B44E0"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</w:p>
    <w:p w14:paraId="5D7D3137" w14:textId="7F75FC25" w:rsidR="001E06C5" w:rsidRP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lastRenderedPageBreak/>
        <w:t xml:space="preserve">- 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การประมวลผลข้อมูลส่วนบุคคล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หมายถึง การดำเนินการใด ๆ กับข้อมูลส่วนบุคคล เช่น เก็บรวบรวม บันทึก สำเนา จัดระเบียบ เก็บรักษา ปรับปรุง เปลี่ยนแปลง ใช้ กู้คืน เปิดเผย ส่งต่อ เผยแพร่ โอน รวม ลบ ทำลาย เป็นต้น</w:t>
      </w:r>
    </w:p>
    <w:p w14:paraId="24745BB2" w14:textId="460DE266" w:rsid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1E06C5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เจ้าของข้อมูลส่วนบุคคล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หมายถึง พนักงาน ลูกจ้าง และบุคคลทั่วไป ทั้งที่มีการให้หรือใช้บริการที่เกี่ยวข้องกับภารกิจและวัตถุประสงค์การดำเนินงานของ</w:t>
      </w:r>
      <w:r w:rsidR="003B44E0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บริษัทฯ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บุคคลเหล่านี้เป็นเจ้าของข้อมูลส่วนบุคคล ซึ่งจำเป็นต้องให้ข้อมูลส่วนบุคคลของตนเองแก่</w:t>
      </w:r>
      <w:r w:rsidR="003B44E0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บริษัทฯ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</w:p>
    <w:p w14:paraId="7A3335DE" w14:textId="1CBD47B3" w:rsidR="001E06C5" w:rsidRP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E06C5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ผู้ควบคุมข้อมูลส่วนบุคคล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 หมายถึง บุคคลหรือนิติบุคคลซึ่งมีอำนาจหน้าที่ตัดสินใจเกี่ยวกับการเก็บรวบรวม ใช้ หรือเปิดเผยข้อมูลส่วนบุคคล</w:t>
      </w:r>
    </w:p>
    <w:p w14:paraId="7FE3737D" w14:textId="77777777" w:rsid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1E06C5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E06C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ผู้ประมวลผลข้อมูลส่วนบุคคล </w:t>
      </w:r>
      <w:r w:rsidRPr="001E06C5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หมายถึง บุคคลหรือนิติบุคคลซึ่งดำเนินการเกี่ยวกับการเก็บรวบรวม ใช้ หรือเปิดเผยข้อมูลส่วนบุคคลตามคำสั่งหรือในนามของผู้ควบคุมข้อมูลส่วนบุคคล ทั้งนี้ บุคคลหรือนิติบุคคลซึ่งดำเนินการดังกล่าวไม่เป็นผู้ควบคุมข้อมูลส่วนบุคคล</w:t>
      </w:r>
    </w:p>
    <w:p w14:paraId="01680CE9" w14:textId="31E1565E" w:rsid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- </w:t>
      </w:r>
      <w:r w:rsidRPr="001E06C5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คุกกี้</w:t>
      </w:r>
      <w:r w:rsidRPr="001E06C5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(</w:t>
      </w:r>
      <w:r w:rsidRPr="001E06C5">
        <w:rPr>
          <w:rFonts w:ascii="TH SarabunPSK" w:hAnsi="TH SarabunPSK" w:cs="TH SarabunPSK"/>
          <w:b/>
          <w:bCs/>
          <w:spacing w:val="2"/>
          <w:sz w:val="32"/>
          <w:szCs w:val="32"/>
        </w:rPr>
        <w:t>Cookies</w:t>
      </w:r>
      <w:r w:rsidRPr="004C5487">
        <w:rPr>
          <w:rFonts w:ascii="TH SarabunPSK" w:hAnsi="TH SarabunPSK" w:cs="TH SarabunPSK"/>
          <w:spacing w:val="-6"/>
          <w:sz w:val="32"/>
          <w:szCs w:val="32"/>
        </w:rPr>
        <w:t>)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 xml:space="preserve"> หมายถึง ข้อมูลขนาดเล็กที่ระบบให้บริการสารสนเทศของ</w:t>
      </w:r>
      <w:r w:rsidR="003B44E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บริษัทฯ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 xml:space="preserve"> ส่งไปยังโปรแกรมบราวเซอร์ (</w:t>
      </w:r>
      <w:r w:rsidRPr="004C5487">
        <w:rPr>
          <w:rFonts w:ascii="TH SarabunPSK" w:hAnsi="TH SarabunPSK" w:cs="TH SarabunPSK"/>
          <w:spacing w:val="-6"/>
          <w:sz w:val="32"/>
          <w:szCs w:val="32"/>
        </w:rPr>
        <w:t xml:space="preserve">Browser) 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>ของเจ้าของข้อมูล เมื่อเจ้าของข้อมูลเข้าเยี่ยมชมเว็บไซต์หรือใช้บริการเว็บไซต์ของ</w:t>
      </w:r>
      <w:r w:rsidR="003B44E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บริษัทฯ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 xml:space="preserve"> คุกกี้ทำให้เจ้าของข้อมูลได้รับประโยชน์จากการให้บริการในลักษณะต่าง ๆ ของ</w:t>
      </w:r>
      <w:r w:rsidR="003B44E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บริษัทฯ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และเจ้าของข้อมูลควรอนุญาตให้คุกกี้ทำงานไปตามปกติ คุกกี้ดังกล่าวมิได้ส่งผลกระทบต่อการใช้งานของเจ้าของข้อมูลแต่อย่างใด</w:t>
      </w:r>
    </w:p>
    <w:p w14:paraId="06758989" w14:textId="44A4C97E" w:rsidR="001E06C5" w:rsidRP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1E06C5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ระบบให้บริการสารสนเทศ</w:t>
      </w:r>
      <w:r w:rsidRPr="004C5487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>หมายถึง</w:t>
      </w:r>
      <w:r w:rsidRPr="004C5487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C5487">
        <w:rPr>
          <w:rFonts w:ascii="TH SarabunPSK" w:hAnsi="TH SarabunPSK" w:cs="TH SarabunPSK"/>
          <w:spacing w:val="-6"/>
          <w:sz w:val="32"/>
          <w:szCs w:val="32"/>
          <w:cs/>
        </w:rPr>
        <w:t>ระบบงานที่มีการให้บริการด้านข้อมูลข่าวสารต่าง ๆ แก่ เจ้าของข้อมูล โดยผู้ใช้งานต้องทำการสมัครขอใช้บริการ ให้ข้อมูลส่วนบุคคลของตนเอง และระบบจะมีการจัดเก็บข้อมูลส่วนบุคคลไว้ ระบบให้บริการสารสนเทศประกอบด้วยระบบให้บริการที่เป็นเว็บไซต์ และระบบสารสนเทศทั่วไปแต่ไม่ได้เป็นเว็บไซต์ ระบบให้บริการสารสนเทศที่เป็นเว็บไซต์จะมีการใช้งานคุกกี้เพื่อประโยชน์ในการให้บริการแก่เจ้าของข้อมูล</w:t>
      </w:r>
    </w:p>
    <w:p w14:paraId="704F0B59" w14:textId="77777777" w:rsidR="001E06C5" w:rsidRDefault="001E06C5" w:rsidP="00104216">
      <w:pPr>
        <w:tabs>
          <w:tab w:val="left" w:pos="1418"/>
          <w:tab w:val="left" w:pos="1985"/>
        </w:tabs>
        <w:spacing w:before="120"/>
        <w:rPr>
          <w:rFonts w:ascii="TH SarabunPSK" w:hAnsi="TH SarabunPSK" w:cs="TH SarabunPSK"/>
          <w:sz w:val="32"/>
          <w:szCs w:val="32"/>
        </w:rPr>
      </w:pPr>
    </w:p>
    <w:p w14:paraId="6FE492D4" w14:textId="2CBB3077" w:rsidR="001E06C5" w:rsidRDefault="001E06C5" w:rsidP="00104216">
      <w:pPr>
        <w:pStyle w:val="Body"/>
        <w:shd w:val="clear" w:color="auto" w:fill="auto"/>
        <w:spacing w:line="240" w:lineRule="auto"/>
        <w:ind w:firstLine="0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/>
          <w:b/>
          <w:bCs/>
          <w:color w:val="000000" w:themeColor="text1"/>
        </w:rPr>
        <w:t xml:space="preserve">2. </w:t>
      </w:r>
      <w:r>
        <w:rPr>
          <w:rFonts w:cs="TH SarabunPSK" w:hint="cs"/>
          <w:b/>
          <w:bCs/>
          <w:color w:val="000000" w:themeColor="text1"/>
          <w:cs/>
        </w:rPr>
        <w:t>แหล่งที่มาของข้อมูลส่วนบุคคลที่</w:t>
      </w:r>
      <w:r w:rsidR="003B44E0">
        <w:rPr>
          <w:rFonts w:cs="TH SarabunPSK" w:hint="cs"/>
          <w:b/>
          <w:bCs/>
          <w:color w:val="000000" w:themeColor="text1"/>
          <w:cs/>
        </w:rPr>
        <w:t xml:space="preserve">บริษัทฯ </w:t>
      </w:r>
      <w:r>
        <w:rPr>
          <w:rFonts w:cs="TH SarabunPSK" w:hint="cs"/>
          <w:b/>
          <w:bCs/>
          <w:color w:val="000000" w:themeColor="text1"/>
          <w:cs/>
        </w:rPr>
        <w:t>เก็บรวบรวม</w:t>
      </w:r>
    </w:p>
    <w:p w14:paraId="044C6D4C" w14:textId="21089036" w:rsidR="001E06C5" w:rsidRDefault="001E06C5" w:rsidP="00104216">
      <w:pPr>
        <w:spacing w:before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5487">
        <w:rPr>
          <w:rFonts w:ascii="TH SarabunPSK" w:hAnsi="TH SarabunPSK" w:cs="TH SarabunPSK"/>
          <w:sz w:val="32"/>
          <w:szCs w:val="32"/>
          <w:cs/>
        </w:rPr>
        <w:t>ในการปฏิบัติงานตามภารกิจและวัตถุประสงค์ในการดำเนินงาน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B44E0"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 w:rsidRPr="004C5487">
        <w:rPr>
          <w:rFonts w:ascii="TH SarabunPSK" w:hAnsi="TH SarabunPSK" w:cs="TH SarabunPSK"/>
          <w:sz w:val="32"/>
          <w:szCs w:val="32"/>
          <w:cs/>
        </w:rPr>
        <w:t>จะใช้การเก็บรวบรวมข้อมูลจากเจ้าของข้อมูลโดยตรง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ในช่องทางต่างๆ เช่น</w:t>
      </w:r>
      <w:r w:rsidRPr="004C5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06C5">
        <w:rPr>
          <w:rFonts w:ascii="TH SarabunPSK" w:hAnsi="TH SarabunPSK" w:cs="TH SarabunPSK"/>
          <w:sz w:val="32"/>
          <w:szCs w:val="32"/>
          <w:cs/>
          <w:lang w:bidi="th-TH"/>
        </w:rPr>
        <w:t xml:space="preserve">ขั้นตอนการสมัคร ลงทะเบียน สมัครงาน ลงนามในสัญญา เอกสาร ทำแบบสำรวจหรือใช้งานบริการ </w:t>
      </w:r>
      <w:r w:rsidR="00DC0C0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ทำแบบสำรวจความคิดเห็น </w:t>
      </w:r>
      <w:r w:rsidRPr="001E06C5">
        <w:rPr>
          <w:rFonts w:ascii="TH SarabunPSK" w:hAnsi="TH SarabunPSK" w:cs="TH SarabunPSK"/>
          <w:sz w:val="32"/>
          <w:szCs w:val="32"/>
          <w:cs/>
          <w:lang w:bidi="th-TH"/>
        </w:rPr>
        <w:t>หรือช่องทางให้บริการอื่นที่ควบคุมดูแลโดย</w:t>
      </w:r>
      <w:r w:rsidR="003B44E0"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 w:rsidR="00DC0C0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4C5487">
        <w:rPr>
          <w:rFonts w:ascii="TH SarabunPSK" w:hAnsi="TH SarabunPSK" w:cs="TH SarabunPSK"/>
          <w:sz w:val="32"/>
          <w:szCs w:val="32"/>
          <w:cs/>
        </w:rPr>
        <w:t>การมอบอำนาจให้ดำเนินการแทนเจ้าของข้อมูลสามารถดำเนินการได้ แต่ผู้รับมอบอำนาจจะต้องแสดงหลักฐานของการมอบอำนาจอย่างถูกต้องและครบถ้วน</w:t>
      </w:r>
    </w:p>
    <w:p w14:paraId="07220D76" w14:textId="3A0596AD" w:rsidR="00DC0C03" w:rsidRDefault="00DC0C03" w:rsidP="00104216">
      <w:pPr>
        <w:spacing w:before="120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DC0C03">
        <w:rPr>
          <w:rFonts w:ascii="TH SarabunPSK" w:hAnsi="TH SarabunPSK" w:cs="TH SarabunPSK"/>
          <w:sz w:val="32"/>
          <w:szCs w:val="32"/>
          <w:cs/>
          <w:lang w:bidi="th-TH"/>
        </w:rPr>
        <w:t>ทั้งนี้ ในกรณีที่เจ้าของข้อมูลส่วนบุคคลปฏิเสธไม่ให้ข้อมูลที่มีความจำเป็นในการ</w:t>
      </w:r>
      <w:r w:rsidRPr="006A68C8">
        <w:rPr>
          <w:rFonts w:ascii="TH SarabunPSK" w:hAnsi="TH SarabunPSK" w:cs="TH SarabunPSK"/>
          <w:sz w:val="32"/>
          <w:szCs w:val="32"/>
          <w:cs/>
        </w:rPr>
        <w:t>ดำเนินการตา</w:t>
      </w:r>
      <w:r w:rsidRPr="006A68C8">
        <w:rPr>
          <w:rFonts w:ascii="TH SarabunPSK" w:hAnsi="TH SarabunPSK" w:cs="TH SarabunPSK"/>
          <w:sz w:val="32"/>
          <w:szCs w:val="32"/>
          <w:cs/>
          <w:lang w:bidi="th-TH"/>
        </w:rPr>
        <w:t>ม</w:t>
      </w:r>
      <w:r w:rsidRPr="006A68C8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 w:rsidR="003B44E0">
        <w:rPr>
          <w:rFonts w:ascii="TH SarabunPSK" w:hAnsi="TH SarabunPSK" w:cs="TH SarabunPSK" w:hint="cs"/>
          <w:sz w:val="32"/>
          <w:szCs w:val="32"/>
          <w:cs/>
          <w:lang w:bidi="th-TH"/>
        </w:rPr>
        <w:t>บริษัทฯ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DC0C03">
        <w:rPr>
          <w:rFonts w:ascii="TH SarabunPSK" w:hAnsi="TH SarabunPSK" w:cs="TH SarabunPSK"/>
          <w:sz w:val="32"/>
          <w:szCs w:val="32"/>
          <w:cs/>
          <w:lang w:bidi="th-TH"/>
        </w:rPr>
        <w:t>อาจเป็นผลให้</w:t>
      </w:r>
      <w:r w:rsidR="003B44E0">
        <w:rPr>
          <w:rFonts w:ascii="TH SarabunPSK" w:hAnsi="TH SarabunPSK" w:cs="TH SarabunPSK"/>
          <w:sz w:val="32"/>
          <w:szCs w:val="32"/>
          <w:cs/>
          <w:lang w:bidi="th-TH"/>
        </w:rPr>
        <w:t>บริษัทฯ</w:t>
      </w:r>
      <w:r w:rsidRPr="00DC0C03">
        <w:rPr>
          <w:rFonts w:ascii="TH SarabunPSK" w:hAnsi="TH SarabunPSK" w:cs="TH SarabunPSK"/>
          <w:sz w:val="32"/>
          <w:szCs w:val="32"/>
          <w:cs/>
          <w:lang w:bidi="th-TH"/>
        </w:rPr>
        <w:t>ไม่สามารถให้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ประโยชน์</w:t>
      </w:r>
      <w:r w:rsidRPr="00DC0C03">
        <w:rPr>
          <w:rFonts w:ascii="TH SarabunPSK" w:hAnsi="TH SarabunPSK" w:cs="TH SarabunPSK"/>
          <w:sz w:val="32"/>
          <w:szCs w:val="32"/>
          <w:cs/>
          <w:lang w:bidi="th-TH"/>
        </w:rPr>
        <w:t>นั้นแก่เจ้าของข้อมูลส่วนบุคคลดังกล่าวได้ทั้งหมดหรือบางส่วน</w:t>
      </w:r>
    </w:p>
    <w:p w14:paraId="6BA0AB17" w14:textId="77777777" w:rsidR="00597A68" w:rsidRPr="00364B90" w:rsidRDefault="00597A68" w:rsidP="00104216">
      <w:pPr>
        <w:rPr>
          <w:rFonts w:hint="cs"/>
          <w:cs/>
          <w:lang w:bidi="th-TH"/>
        </w:rPr>
      </w:pPr>
    </w:p>
    <w:sectPr w:rsidR="00597A68" w:rsidRPr="00364B90" w:rsidSect="00597A68">
      <w:headerReference w:type="default" r:id="rId9"/>
      <w:footerReference w:type="default" r:id="rId10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4CFB" w14:textId="77777777" w:rsidR="00E305AB" w:rsidRDefault="00E305AB" w:rsidP="00597A68">
      <w:r>
        <w:separator/>
      </w:r>
    </w:p>
  </w:endnote>
  <w:endnote w:type="continuationSeparator" w:id="0">
    <w:p w14:paraId="0C5AD2A4" w14:textId="77777777" w:rsidR="00E305AB" w:rsidRDefault="00E305AB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" w:author="Borirak Mongkolget" w:date="2022-05-20T14:44:00Z"/>
  <w:sdt>
    <w:sdtPr>
      <w:id w:val="720332681"/>
      <w:docPartObj>
        <w:docPartGallery w:val="Page Numbers (Bottom of Page)"/>
        <w:docPartUnique/>
      </w:docPartObj>
    </w:sdtPr>
    <w:sdtContent>
      <w:customXmlInsRangeEnd w:id="2"/>
      <w:p w14:paraId="6D395235" w14:textId="110FFD97" w:rsidR="00597A68" w:rsidRDefault="00AD46B4">
        <w:pPr>
          <w:pStyle w:val="Footer"/>
        </w:pPr>
        <w:ins w:id="3" w:author="Borirak Mongkolget" w:date="2022-05-20T14:44:00Z">
          <w:r w:rsidRPr="00AD46B4">
            <w:rPr>
              <w:rFonts w:eastAsiaTheme="minorEastAsia" w:cs="Times New Roman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B8C8BC" wp14:editId="752801F1">
                    <wp:simplePos x="0" y="0"/>
                    <wp:positionH relativeFrom="margin">
                      <wp:posOffset>-219075</wp:posOffset>
                    </wp:positionH>
                    <wp:positionV relativeFrom="bottomMargin">
                      <wp:posOffset>19050</wp:posOffset>
                    </wp:positionV>
                    <wp:extent cx="762000" cy="419100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20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H SarabunPSK" w:eastAsiaTheme="majorEastAsia" w:hAnsi="TH SarabunPSK" w:cs="TH SarabunPSK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-337773624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TH SarabunPSK" w:eastAsiaTheme="majorEastAsia" w:hAnsi="TH SarabunPSK" w:cs="TH SarabunPSK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id w:val="-2085828292"/>
                                      <w:docPartObj>
                                        <w:docPartGallery w:val="Page Numbers (Margins)"/>
                                        <w:docPartUnique/>
                                      </w:docPartObj>
                                    </w:sdtPr>
                                    <w:sdtContent>
                                      <w:p w14:paraId="66F9A85D" w14:textId="77777777" w:rsidR="00AD46B4" w:rsidRPr="00AD46B4" w:rsidRDefault="00AD46B4">
                                        <w:pPr>
                                          <w:jc w:val="center"/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4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</w:pPr>
                                        <w:r w:rsidRPr="00AD46B4">
                                          <w:rPr>
                                            <w:rFonts w:ascii="TH SarabunPSK" w:eastAsiaTheme="min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5" w:author="Borirak Mongkolget" w:date="2022-05-20T14:45:00Z">
                                              <w:rPr>
                                                <w:rFonts w:asciiTheme="minorHAnsi" w:eastAsiaTheme="minorEastAsia" w:hAnsiTheme="minorHAnsi" w:cs="Times New Roman"/>
                                                <w:szCs w:val="22"/>
                                              </w:rPr>
                                            </w:rPrChange>
                                          </w:rPr>
                                          <w:fldChar w:fldCharType="begin"/>
                                        </w:r>
                                        <w:r w:rsidRPr="00AD46B4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6" w:author="Borirak Mongkolget" w:date="2022-05-20T14:45:00Z">
                                              <w:rPr/>
                                            </w:rPrChange>
                                          </w:rPr>
                                          <w:instrText xml:space="preserve"> PAGE   \* MERGEFORMAT </w:instrText>
                                        </w:r>
                                        <w:r w:rsidRPr="00AD46B4">
                                          <w:rPr>
                                            <w:rFonts w:ascii="TH SarabunPSK" w:eastAsiaTheme="minorEastAsia" w:hAnsi="TH SarabunPSK" w:cs="TH SarabunPSK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7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fldChar w:fldCharType="separate"/>
                                        </w:r>
                                        <w:r w:rsidRPr="00AD46B4"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noProof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8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2</w:t>
                                        </w:r>
                                        <w:r w:rsidRPr="00AD46B4">
                                          <w:rPr>
                                            <w:rFonts w:ascii="TH SarabunPSK" w:eastAsiaTheme="majorEastAsia" w:hAnsi="TH SarabunPSK" w:cs="TH SarabunPSK"/>
                                            <w:b/>
                                            <w:bCs/>
                                            <w:noProof/>
                                            <w:color w:val="FFFFFF" w:themeColor="background1"/>
                                            <w:sz w:val="32"/>
                                            <w:szCs w:val="32"/>
                                            <w:rPrChange w:id="9" w:author="Borirak Mongkolget" w:date="2022-05-20T14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noProof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8C8BC" id="Rectangle 6" o:spid="_x0000_s1026" style="position:absolute;margin-left:-17.25pt;margin-top:1.5pt;width:60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" filled="f" stroked="f">
                    <v:textbox>
                      <w:txbxContent>
                        <w:sdt>
                          <w:sdtP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PrChange w:id="15" w:author="Borirak Mongkolget" w:date="2022-05-20T14:45:00Z"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</w:rPrChange>
                            </w:rPr>
                            <w:id w:val="-337773624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="TH SarabunPSK" w:eastAsiaTheme="majorEastAsia" w:hAnsi="TH SarabunPSK" w:cs="TH SarabunPSK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rPrChange w:id="16" w:author="Borirak Mongkolget" w:date="2022-05-20T14:45:00Z"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rPrChange>
                                </w:rPr>
                                <w:id w:val="-2085828292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66F9A85D" w14:textId="77777777" w:rsidR="00AD46B4" w:rsidRPr="00AD46B4" w:rsidRDefault="00AD46B4">
                                  <w:pPr>
                                    <w:jc w:val="center"/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7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</w:pPr>
                                  <w:r w:rsidRPr="00AD46B4">
                                    <w:rPr>
                                      <w:rFonts w:ascii="TH SarabunPSK" w:eastAsiaTheme="min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8" w:author="Borirak Mongkolget" w:date="2022-05-20T14:45:00Z">
                                        <w:rPr>
                                          <w:rFonts w:asciiTheme="minorHAnsi" w:eastAsiaTheme="minorEastAsia" w:hAnsiTheme="minorHAnsi" w:cs="Times New Roman"/>
                                          <w:szCs w:val="22"/>
                                        </w:rPr>
                                      </w:rPrChange>
                                    </w:rPr>
                                    <w:fldChar w:fldCharType="begin"/>
                                  </w:r>
                                  <w:r w:rsidRPr="00AD46B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19" w:author="Borirak Mongkolget" w:date="2022-05-20T14:45:00Z">
                                        <w:rPr/>
                                      </w:rPrChange>
                                    </w:rPr>
                                    <w:instrText xml:space="preserve"> PAGE   \* MERGEFORMAT </w:instrText>
                                  </w:r>
                                  <w:r w:rsidRPr="00AD46B4">
                                    <w:rPr>
                                      <w:rFonts w:ascii="TH SarabunPSK" w:eastAsiaTheme="minorEastAsia" w:hAnsi="TH SarabunPSK" w:cs="TH SarabunPS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PrChange w:id="20" w:author="Borirak Mongkolget" w:date="2022-05-20T14:45:00Z">
                                        <w:rPr>
                                          <w:rFonts w:asciiTheme="minorHAnsi" w:eastAsiaTheme="minorEastAsia" w:hAnsiTheme="minorHAnsi" w:cs="Times New Roman"/>
                                          <w:szCs w:val="22"/>
                                        </w:rPr>
                                      </w:rPrChange>
                                    </w:rPr>
                                    <w:fldChar w:fldCharType="separate"/>
                                  </w:r>
                                  <w:r w:rsidRPr="00AD46B4"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rPrChange w:id="21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2</w:t>
                                  </w:r>
                                  <w:r w:rsidRPr="00AD46B4">
                                    <w:rPr>
                                      <w:rFonts w:ascii="TH SarabunPSK" w:eastAsiaTheme="majorEastAsia" w:hAnsi="TH SarabunPSK" w:cs="TH SarabunPSK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rPrChange w:id="22" w:author="Borirak Mongkolget" w:date="2022-05-20T14:45:00Z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ins>
        <w:ins w:id="10" w:author="Borirak Mongkolget" w:date="2022-05-20T14:43:00Z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47BADC4" wp14:editId="29E01F77">
                <wp:simplePos x="0" y="0"/>
                <wp:positionH relativeFrom="page">
                  <wp:align>left</wp:align>
                </wp:positionH>
                <wp:positionV relativeFrom="paragraph">
                  <wp:posOffset>-1270</wp:posOffset>
                </wp:positionV>
                <wp:extent cx="1736654" cy="352425"/>
                <wp:effectExtent l="0" t="0" r="0" b="9525"/>
                <wp:wrapNone/>
                <wp:docPr id="5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4104" r="66882"/>
                        <a:stretch/>
                      </pic:blipFill>
                      <pic:spPr bwMode="auto">
                        <a:xfrm>
                          <a:off x="0" y="0"/>
                          <a:ext cx="1736654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ins>
      </w:p>
      <w:customXmlInsRangeStart w:id="11" w:author="Borirak Mongkolget" w:date="2022-05-20T14:44:00Z"/>
    </w:sdtContent>
  </w:sdt>
  <w:customXmlInsRangeEnd w:id="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87F9" w14:textId="77777777" w:rsidR="00E305AB" w:rsidRDefault="00E305AB" w:rsidP="00597A68">
      <w:r>
        <w:separator/>
      </w:r>
    </w:p>
  </w:footnote>
  <w:footnote w:type="continuationSeparator" w:id="0">
    <w:p w14:paraId="776FDAC0" w14:textId="77777777" w:rsidR="00E305AB" w:rsidRDefault="00E305AB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1EC665AF" w:rsidR="00597A68" w:rsidRPr="00A8736E" w:rsidRDefault="00597A68">
    <w:pPr>
      <w:pStyle w:val="BodyA"/>
      <w:jc w:val="center"/>
      <w:rPr>
        <w:rFonts w:ascii="TH SarabunPSK" w:eastAsia="TH SarabunPSK" w:hAnsi="TH SarabunPSK" w:cs="TH SarabunPSK"/>
        <w:color w:val="auto"/>
        <w:sz w:val="32"/>
        <w:szCs w:val="32"/>
      </w:rPr>
      <w:pPrChange w:id="1" w:author="Borirak Mongkolget" w:date="2022-05-20T14:43:00Z">
        <w:pPr>
          <w:pStyle w:val="BodyA"/>
          <w:jc w:val="right"/>
        </w:pPr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245"/>
    <w:multiLevelType w:val="hybridMultilevel"/>
    <w:tmpl w:val="72744124"/>
    <w:lvl w:ilvl="0" w:tplc="2A56A922"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36895"/>
    <w:multiLevelType w:val="hybridMultilevel"/>
    <w:tmpl w:val="C4905AEA"/>
    <w:lvl w:ilvl="0" w:tplc="CF22EB0C">
      <w:start w:val="1"/>
      <w:numFmt w:val="thaiNumbers"/>
      <w:lvlText w:val="(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10B6414E"/>
    <w:multiLevelType w:val="hybridMultilevel"/>
    <w:tmpl w:val="FB36FB1C"/>
    <w:lvl w:ilvl="0" w:tplc="3766D2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E11259"/>
    <w:multiLevelType w:val="hybridMultilevel"/>
    <w:tmpl w:val="C4A45C04"/>
    <w:lvl w:ilvl="0" w:tplc="8B18A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44E4"/>
    <w:multiLevelType w:val="multilevel"/>
    <w:tmpl w:val="4B568ABA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5235FCA"/>
    <w:multiLevelType w:val="hybridMultilevel"/>
    <w:tmpl w:val="674665A8"/>
    <w:lvl w:ilvl="0" w:tplc="913644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25630466"/>
    <w:multiLevelType w:val="multilevel"/>
    <w:tmpl w:val="A93846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A843A2"/>
    <w:multiLevelType w:val="hybridMultilevel"/>
    <w:tmpl w:val="31FCF2CC"/>
    <w:lvl w:ilvl="0" w:tplc="4F585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C64E9"/>
    <w:multiLevelType w:val="hybridMultilevel"/>
    <w:tmpl w:val="00D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C435A"/>
    <w:multiLevelType w:val="hybridMultilevel"/>
    <w:tmpl w:val="24AE6C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1C44D9"/>
    <w:multiLevelType w:val="multilevel"/>
    <w:tmpl w:val="5DC230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9F590D"/>
    <w:multiLevelType w:val="hybridMultilevel"/>
    <w:tmpl w:val="A5F2A854"/>
    <w:lvl w:ilvl="0" w:tplc="A648AFAA">
      <w:start w:val="1"/>
      <w:numFmt w:val="thaiNumbers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67811472"/>
    <w:multiLevelType w:val="hybridMultilevel"/>
    <w:tmpl w:val="3774B0F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71842156"/>
    <w:multiLevelType w:val="hybridMultilevel"/>
    <w:tmpl w:val="C0DC685E"/>
    <w:lvl w:ilvl="0" w:tplc="54189342">
      <w:start w:val="1"/>
      <w:numFmt w:val="decimal"/>
      <w:lvlText w:val="%1)"/>
      <w:lvlJc w:val="left"/>
      <w:pPr>
        <w:ind w:left="15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7A6A0F2B"/>
    <w:multiLevelType w:val="hybridMultilevel"/>
    <w:tmpl w:val="6F208BD8"/>
    <w:lvl w:ilvl="0" w:tplc="49E2E2B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70800348">
    <w:abstractNumId w:val="1"/>
  </w:num>
  <w:num w:numId="2" w16cid:durableId="1321077582">
    <w:abstractNumId w:val="8"/>
  </w:num>
  <w:num w:numId="3" w16cid:durableId="95635638">
    <w:abstractNumId w:val="13"/>
  </w:num>
  <w:num w:numId="4" w16cid:durableId="219948733">
    <w:abstractNumId w:val="0"/>
  </w:num>
  <w:num w:numId="5" w16cid:durableId="1577738892">
    <w:abstractNumId w:val="6"/>
  </w:num>
  <w:num w:numId="6" w16cid:durableId="383792434">
    <w:abstractNumId w:val="10"/>
  </w:num>
  <w:num w:numId="7" w16cid:durableId="297612883">
    <w:abstractNumId w:val="9"/>
  </w:num>
  <w:num w:numId="8" w16cid:durableId="879124704">
    <w:abstractNumId w:val="3"/>
  </w:num>
  <w:num w:numId="9" w16cid:durableId="1167868582">
    <w:abstractNumId w:val="11"/>
  </w:num>
  <w:num w:numId="10" w16cid:durableId="1862813572">
    <w:abstractNumId w:val="5"/>
  </w:num>
  <w:num w:numId="11" w16cid:durableId="1763448050">
    <w:abstractNumId w:val="7"/>
  </w:num>
  <w:num w:numId="12" w16cid:durableId="1308390116">
    <w:abstractNumId w:val="2"/>
  </w:num>
  <w:num w:numId="13" w16cid:durableId="658071719">
    <w:abstractNumId w:val="14"/>
  </w:num>
  <w:num w:numId="14" w16cid:durableId="2042782182">
    <w:abstractNumId w:val="12"/>
  </w:num>
  <w:num w:numId="15" w16cid:durableId="3200873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irak Mongkolget">
    <w15:presenceInfo w15:providerId="None" w15:userId="Borirak Mongkolg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01724"/>
    <w:rsid w:val="00002BC9"/>
    <w:rsid w:val="0000677D"/>
    <w:rsid w:val="00044614"/>
    <w:rsid w:val="000745BB"/>
    <w:rsid w:val="000F4535"/>
    <w:rsid w:val="00104216"/>
    <w:rsid w:val="0012094F"/>
    <w:rsid w:val="00186B87"/>
    <w:rsid w:val="001D0741"/>
    <w:rsid w:val="001E06C5"/>
    <w:rsid w:val="00262CAB"/>
    <w:rsid w:val="00271ED5"/>
    <w:rsid w:val="00301857"/>
    <w:rsid w:val="0036492C"/>
    <w:rsid w:val="00364B90"/>
    <w:rsid w:val="003921AA"/>
    <w:rsid w:val="003B44E0"/>
    <w:rsid w:val="003C0854"/>
    <w:rsid w:val="003C454E"/>
    <w:rsid w:val="003E2DD5"/>
    <w:rsid w:val="0040537D"/>
    <w:rsid w:val="004158DA"/>
    <w:rsid w:val="00444197"/>
    <w:rsid w:val="00444E1F"/>
    <w:rsid w:val="00486816"/>
    <w:rsid w:val="004A3FC3"/>
    <w:rsid w:val="004E39B0"/>
    <w:rsid w:val="00501A19"/>
    <w:rsid w:val="005058FB"/>
    <w:rsid w:val="005126E9"/>
    <w:rsid w:val="00597A68"/>
    <w:rsid w:val="00625D9B"/>
    <w:rsid w:val="0066294A"/>
    <w:rsid w:val="006674DF"/>
    <w:rsid w:val="006B2869"/>
    <w:rsid w:val="006C1740"/>
    <w:rsid w:val="006C2239"/>
    <w:rsid w:val="006F50F4"/>
    <w:rsid w:val="00775E9F"/>
    <w:rsid w:val="00781478"/>
    <w:rsid w:val="007975FB"/>
    <w:rsid w:val="00817F32"/>
    <w:rsid w:val="00874C44"/>
    <w:rsid w:val="00893972"/>
    <w:rsid w:val="008A21F1"/>
    <w:rsid w:val="008D3E80"/>
    <w:rsid w:val="00900727"/>
    <w:rsid w:val="00921025"/>
    <w:rsid w:val="009405D1"/>
    <w:rsid w:val="0094658E"/>
    <w:rsid w:val="00966ABC"/>
    <w:rsid w:val="00967223"/>
    <w:rsid w:val="00983D26"/>
    <w:rsid w:val="00992C15"/>
    <w:rsid w:val="009E304C"/>
    <w:rsid w:val="009F3A6A"/>
    <w:rsid w:val="00A07B24"/>
    <w:rsid w:val="00A8736E"/>
    <w:rsid w:val="00AD46B4"/>
    <w:rsid w:val="00BD5E15"/>
    <w:rsid w:val="00BF3A52"/>
    <w:rsid w:val="00C27664"/>
    <w:rsid w:val="00C30988"/>
    <w:rsid w:val="00CF0775"/>
    <w:rsid w:val="00D216F4"/>
    <w:rsid w:val="00D46F2C"/>
    <w:rsid w:val="00D76F3C"/>
    <w:rsid w:val="00D85158"/>
    <w:rsid w:val="00DC0C03"/>
    <w:rsid w:val="00E26F6E"/>
    <w:rsid w:val="00E305AB"/>
    <w:rsid w:val="00E4430B"/>
    <w:rsid w:val="00E76C9D"/>
    <w:rsid w:val="00EA1DB7"/>
    <w:rsid w:val="00EB2B30"/>
    <w:rsid w:val="00EF6C4D"/>
    <w:rsid w:val="00F66E39"/>
    <w:rsid w:val="00F96A96"/>
    <w:rsid w:val="00FB240B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paragraph" w:styleId="ListParagraph">
    <w:name w:val="List Paragraph"/>
    <w:basedOn w:val="Normal"/>
    <w:uiPriority w:val="34"/>
    <w:qFormat/>
    <w:rsid w:val="00364B90"/>
    <w:pPr>
      <w:spacing w:after="200" w:line="276" w:lineRule="auto"/>
      <w:ind w:left="720"/>
      <w:contextualSpacing/>
    </w:pPr>
    <w:rPr>
      <w:rFonts w:ascii="Calibri" w:hAnsi="Calibri" w:cs="Cordia New"/>
      <w:szCs w:val="28"/>
      <w:lang w:eastAsia="en-US" w:bidi="th-TH"/>
    </w:rPr>
  </w:style>
  <w:style w:type="character" w:styleId="Hyperlink">
    <w:name w:val="Hyperlink"/>
    <w:basedOn w:val="DefaultParagraphFont"/>
    <w:uiPriority w:val="99"/>
    <w:unhideWhenUsed/>
    <w:rsid w:val="00364B90"/>
    <w:rPr>
      <w:color w:val="0563C1" w:themeColor="hyperlink"/>
      <w:u w:val="single"/>
    </w:rPr>
  </w:style>
  <w:style w:type="character" w:customStyle="1" w:styleId="Bodytext2">
    <w:name w:val="Body text (2)_"/>
    <w:basedOn w:val="DefaultParagraphFont"/>
    <w:link w:val="Bodytext20"/>
    <w:rsid w:val="00364B90"/>
    <w:rPr>
      <w:rFonts w:ascii="CordiaUPC" w:eastAsia="CordiaUPC" w:hAnsi="CordiaUPC" w:cs="CordiaUPC"/>
      <w:sz w:val="32"/>
      <w:szCs w:val="3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364B90"/>
    <w:pPr>
      <w:widowControl w:val="0"/>
      <w:shd w:val="clear" w:color="auto" w:fill="FFFFFF"/>
      <w:spacing w:before="420" w:after="420" w:line="427" w:lineRule="exact"/>
      <w:jc w:val="thaiDistribute"/>
    </w:pPr>
    <w:rPr>
      <w:rFonts w:ascii="CordiaUPC" w:eastAsia="CordiaUPC" w:hAnsi="CordiaUPC" w:cs="CordiaUPC"/>
      <w:sz w:val="32"/>
      <w:szCs w:val="32"/>
      <w:lang w:eastAsia="en-US" w:bidi="th-TH"/>
    </w:rPr>
  </w:style>
  <w:style w:type="paragraph" w:customStyle="1" w:styleId="Default">
    <w:name w:val="Default"/>
    <w:rsid w:val="00364B9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BodyA">
    <w:name w:val="Body A"/>
    <w:rsid w:val="00364B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405D1"/>
    <w:rPr>
      <w:color w:val="605E5C"/>
      <w:shd w:val="clear" w:color="auto" w:fill="E1DFDD"/>
    </w:rPr>
  </w:style>
  <w:style w:type="paragraph" w:customStyle="1" w:styleId="Body">
    <w:name w:val="Body"/>
    <w:rsid w:val="00EF6C4D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CFDFE"/>
      <w:spacing w:after="0" w:line="375" w:lineRule="atLeast"/>
      <w:ind w:firstLine="750"/>
      <w:jc w:val="both"/>
    </w:pPr>
    <w:rPr>
      <w:rFonts w:ascii="TH SarabunPSK" w:eastAsia="Arial Unicode MS" w:hAnsi="TH SarabunPSK" w:cs="Arial Unicode MS"/>
      <w:color w:val="333333"/>
      <w:sz w:val="32"/>
      <w:szCs w:val="32"/>
      <w:u w:color="333333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C0C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C0854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81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4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478"/>
    <w:rPr>
      <w:rFonts w:ascii="Arial" w:eastAsia="Times New Roman" w:hAnsi="Arial" w:cs="Angsana New"/>
      <w:sz w:val="20"/>
      <w:szCs w:val="20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78"/>
    <w:rPr>
      <w:rFonts w:ascii="Arial" w:eastAsia="Times New Roman" w:hAnsi="Arial" w:cs="Angsana New"/>
      <w:b/>
      <w:bCs/>
      <w:sz w:val="2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7B78-2077-40F6-9E98-5DF548A1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Borirak Mongkolget</cp:lastModifiedBy>
  <cp:revision>5</cp:revision>
  <dcterms:created xsi:type="dcterms:W3CDTF">2022-07-12T04:37:00Z</dcterms:created>
  <dcterms:modified xsi:type="dcterms:W3CDTF">2022-07-12T04:39:00Z</dcterms:modified>
</cp:coreProperties>
</file>