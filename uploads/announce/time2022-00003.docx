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1447" w14:textId="678AD31A" w:rsidR="00FB6851" w:rsidRPr="00FB6851" w:rsidRDefault="00364B90" w:rsidP="00FB6851">
      <w:pPr>
        <w:pStyle w:val="BodyA"/>
        <w:spacing w:line="240" w:lineRule="auto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1DD1F60D" wp14:editId="6BC6A4D2">
            <wp:extent cx="1014292" cy="507556"/>
            <wp:effectExtent l="0" t="0" r="0" b="698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66" cy="5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19C3" w14:textId="3D4B1B8B" w:rsidR="00742602" w:rsidRPr="00C75E04" w:rsidRDefault="00742602" w:rsidP="00742602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C75E04">
        <w:rPr>
          <w:rFonts w:ascii="TH SarabunPSK" w:hAnsi="TH SarabunPSK" w:cs="TH SarabunPSK"/>
          <w:b/>
          <w:bCs/>
          <w:sz w:val="36"/>
          <w:szCs w:val="36"/>
          <w:cs/>
        </w:rPr>
        <w:t>สัญญาการเก็บรักษาข้อมูลที่เป็นความลับ</w:t>
      </w:r>
      <w:proofErr w:type="spellEnd"/>
    </w:p>
    <w:p w14:paraId="4CC4359D" w14:textId="53D16E8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C75E04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77FB" wp14:editId="311A7428">
                <wp:simplePos x="0" y="0"/>
                <wp:positionH relativeFrom="column">
                  <wp:posOffset>8289290</wp:posOffset>
                </wp:positionH>
                <wp:positionV relativeFrom="paragraph">
                  <wp:posOffset>384810</wp:posOffset>
                </wp:positionV>
                <wp:extent cx="1041400" cy="381635"/>
                <wp:effectExtent l="8890" t="5715" r="6985" b="1270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381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DCC86" id="Rectangle 7" o:spid="_x0000_s1026" style="position:absolute;margin-left:652.7pt;margin-top:30.3pt;width:82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" fillcolor="white [3212]" strokecolor="white [3212]"/>
            </w:pict>
          </mc:Fallback>
        </mc:AlternateContent>
      </w:r>
    </w:p>
    <w:p w14:paraId="1E49B7E8" w14:textId="77777777" w:rsidR="00742602" w:rsidRPr="00007CC8" w:rsidRDefault="00742602" w:rsidP="00742602">
      <w:pPr>
        <w:autoSpaceDE w:val="0"/>
        <w:autoSpaceDN w:val="0"/>
        <w:adjustRightInd w:val="0"/>
        <w:ind w:left="3600"/>
        <w:rPr>
          <w:rFonts w:ascii="TH SarabunPSK" w:hAnsi="TH SarabunPSK" w:cs="TH SarabunPSK"/>
          <w:sz w:val="32"/>
          <w:szCs w:val="32"/>
        </w:rPr>
      </w:pP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สัญญาฉบับนี้ทำขึ้น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ณ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ไทม์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คอนซัลติ้ง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จำกัด</w:t>
      </w:r>
      <w:proofErr w:type="spellEnd"/>
    </w:p>
    <w:p w14:paraId="0D20FA07" w14:textId="77777777" w:rsidR="00742602" w:rsidRPr="00162A23" w:rsidRDefault="00742602" w:rsidP="00742602">
      <w:pPr>
        <w:autoSpaceDE w:val="0"/>
        <w:autoSpaceDN w:val="0"/>
        <w:adjustRightInd w:val="0"/>
        <w:ind w:left="504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proofErr w:type="spellStart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วันที่</w:t>
      </w:r>
      <w:proofErr w:type="spellEnd"/>
      <w:r w:rsidRPr="00162A2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162A23">
        <w:rPr>
          <w:rFonts w:ascii="TH SarabunPSK" w:hAnsi="TH SarabunPSK" w:cs="TH SarabunPSK"/>
          <w:color w:val="FF0000"/>
          <w:sz w:val="32"/>
          <w:szCs w:val="32"/>
          <w:lang w:val="en-ZW"/>
        </w:rPr>
        <w:t>3</w:t>
      </w:r>
      <w:r w:rsidRPr="00162A2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proofErr w:type="spellStart"/>
      <w:r w:rsidRPr="00162A23">
        <w:rPr>
          <w:rFonts w:ascii="TH SarabunPSK" w:hAnsi="TH SarabunPSK" w:cs="TH SarabunPSK" w:hint="cs"/>
          <w:color w:val="FF0000"/>
          <w:sz w:val="32"/>
          <w:szCs w:val="32"/>
          <w:cs/>
        </w:rPr>
        <w:t>กุมภาพันธ์</w:t>
      </w:r>
      <w:proofErr w:type="spellEnd"/>
      <w:r w:rsidRPr="00162A2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พ</w:t>
      </w:r>
      <w:r w:rsidRPr="00162A23">
        <w:rPr>
          <w:rFonts w:ascii="TH SarabunPSK" w:hAnsi="TH SarabunPSK" w:cs="TH SarabunPSK"/>
          <w:color w:val="FF0000"/>
          <w:sz w:val="32"/>
          <w:szCs w:val="32"/>
        </w:rPr>
        <w:t>.</w:t>
      </w:r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ศ</w:t>
      </w:r>
      <w:r w:rsidRPr="00162A23">
        <w:rPr>
          <w:rFonts w:ascii="TH SarabunPSK" w:hAnsi="TH SarabunPSK" w:cs="TH SarabunPSK"/>
          <w:color w:val="FF0000"/>
          <w:sz w:val="32"/>
          <w:szCs w:val="32"/>
        </w:rPr>
        <w:t>.</w:t>
      </w:r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162A23">
        <w:rPr>
          <w:rFonts w:ascii="TH SarabunPSK" w:hAnsi="TH SarabunPSK" w:cs="TH SarabunPSK"/>
          <w:color w:val="FF0000"/>
          <w:sz w:val="32"/>
          <w:szCs w:val="32"/>
        </w:rPr>
        <w:t>2565</w:t>
      </w:r>
    </w:p>
    <w:p w14:paraId="4524A19B" w14:textId="77777777" w:rsidR="00742602" w:rsidRPr="00007CC8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29588097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สัญญาฉบับนี้ทำขึ้นระหว่าง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ไทม์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คอนซัลติ้ง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จำกัด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จดทะเบียนเป็นนิติบุคคลตามประมวลกฎหมายแพ่งและพาณิชย์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วันที่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7CC8">
        <w:rPr>
          <w:rFonts w:ascii="TH SarabunPSK" w:hAnsi="TH SarabunPSK" w:cs="TH SarabunPSK"/>
          <w:sz w:val="32"/>
          <w:szCs w:val="32"/>
        </w:rPr>
        <w:t>10</w:t>
      </w:r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พฤษภาคม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7CC8">
        <w:rPr>
          <w:rFonts w:ascii="TH SarabunPSK" w:hAnsi="TH SarabunPSK" w:cs="TH SarabunPSK"/>
          <w:sz w:val="32"/>
          <w:szCs w:val="32"/>
        </w:rPr>
        <w:t xml:space="preserve">2556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ทะเบียนนิติบุคคลเลขที่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7CC8">
        <w:rPr>
          <w:rFonts w:ascii="TH SarabunPSK" w:hAnsi="TH SarabunPSK" w:cs="TH SarabunPSK"/>
          <w:sz w:val="32"/>
          <w:szCs w:val="32"/>
        </w:rPr>
        <w:t>0105556076323</w:t>
      </w:r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มีสำนักงานใหญ่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ตั้งอยู่เลขที่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944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อาคารมิตรทาวน์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ออฟฟิศ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ทาวเวอร์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โครงการสามย่านมิตรทาวน์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ชั้น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11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ถนนพระราม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4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แขวงวังใหม่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เขตปทุมวัน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กรุงเทพมหานคร</w:t>
      </w:r>
      <w:proofErr w:type="spellEnd"/>
      <w:r w:rsidRPr="00007C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โดย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นายจักรกฤษณ์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สังกิตติวรรณ์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ผู้มีอำนาจลงนาม</w:t>
      </w:r>
      <w:proofErr w:type="spellEnd"/>
      <w:r w:rsidRPr="00007CC8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ซึ่งต่อไปนี้ในสัญญานี้เรียกว่า</w:t>
      </w:r>
      <w:proofErr w:type="spellEnd"/>
      <w:r w:rsidRPr="00007CC8">
        <w:rPr>
          <w:rFonts w:ascii="TH SarabunPSK" w:hAnsi="TH SarabunPSK" w:cs="TH SarabunPSK"/>
          <w:sz w:val="32"/>
          <w:szCs w:val="32"/>
        </w:rPr>
        <w:t xml:space="preserve"> </w:t>
      </w:r>
      <w:r w:rsidRPr="00007CC8"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spellStart"/>
      <w:r w:rsidRPr="00007CC8">
        <w:rPr>
          <w:rFonts w:ascii="TH SarabunPSK" w:hAnsi="TH SarabunPSK" w:cs="TH SarabunPSK"/>
          <w:b/>
          <w:bCs/>
          <w:sz w:val="32"/>
          <w:szCs w:val="32"/>
          <w:cs/>
        </w:rPr>
        <w:t>ผู้เปิดเผยข้อมูล</w:t>
      </w:r>
      <w:proofErr w:type="spellEnd"/>
      <w:r w:rsidRPr="00007CC8">
        <w:rPr>
          <w:rFonts w:ascii="TH SarabunPSK" w:hAnsi="TH SarabunPSK" w:cs="TH SarabunPSK"/>
          <w:b/>
          <w:bCs/>
          <w:sz w:val="32"/>
          <w:szCs w:val="32"/>
        </w:rPr>
        <w:t xml:space="preserve">”) </w:t>
      </w:r>
      <w:proofErr w:type="spellStart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ฝ่ายหนึ่ง</w:t>
      </w:r>
      <w:proofErr w:type="spellEnd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proofErr w:type="spellStart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กับ</w:t>
      </w:r>
      <w:proofErr w:type="spellEnd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162A23">
        <w:rPr>
          <w:rFonts w:ascii="TH SarabunPSK" w:hAnsi="TH SarabunPSK" w:cs="TH SarabunPSK"/>
          <w:color w:val="FF0000"/>
          <w:sz w:val="30"/>
          <w:szCs w:val="30"/>
        </w:rPr>
        <w:t>__________________________________</w:t>
      </w:r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proofErr w:type="spellStart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ที่อยู่</w:t>
      </w:r>
      <w:proofErr w:type="spellEnd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162A23">
        <w:rPr>
          <w:rFonts w:ascii="TH SarabunPSK" w:hAnsi="TH SarabunPSK" w:cs="TH SarabunPSK"/>
          <w:color w:val="FF0000"/>
          <w:sz w:val="32"/>
          <w:szCs w:val="32"/>
        </w:rPr>
        <w:t>___________________________</w:t>
      </w:r>
      <w:r w:rsidRPr="00162A2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proofErr w:type="spellStart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ซึ่งต่อไปนี้ในสัญญานี้</w:t>
      </w:r>
      <w:proofErr w:type="spellEnd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proofErr w:type="spellStart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>เรียกว่า</w:t>
      </w:r>
      <w:proofErr w:type="spellEnd"/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 “</w:t>
      </w:r>
      <w:r w:rsidRPr="00162A23">
        <w:rPr>
          <w:rFonts w:ascii="TH SarabunPSK" w:hAnsi="TH SarabunPSK" w:cs="TH SarabunPSK"/>
          <w:color w:val="FF0000"/>
          <w:sz w:val="32"/>
          <w:szCs w:val="32"/>
        </w:rPr>
        <w:t>____________</w:t>
      </w:r>
      <w:r w:rsidRPr="00162A23">
        <w:rPr>
          <w:rFonts w:ascii="TH SarabunPSK" w:hAnsi="TH SarabunPSK" w:cs="TH SarabunPSK"/>
          <w:color w:val="FF0000"/>
          <w:sz w:val="32"/>
          <w:szCs w:val="32"/>
          <w:cs/>
        </w:rPr>
        <w:t xml:space="preserve">” </w:t>
      </w:r>
      <w:r w:rsidRPr="00007CC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ซึ่งต่อไปจะเรียกว่า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 “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ผู้รับข้อมูล</w:t>
      </w:r>
      <w:proofErr w:type="spellEnd"/>
      <w:r w:rsidRPr="00007CC8">
        <w:rPr>
          <w:rFonts w:ascii="TH SarabunPSK" w:hAnsi="TH SarabunPSK" w:cs="TH SarabunPSK"/>
          <w:sz w:val="32"/>
          <w:szCs w:val="32"/>
          <w:cs/>
        </w:rPr>
        <w:t xml:space="preserve">”)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อีกฝ่ายหนึ่ง</w:t>
      </w:r>
      <w:proofErr w:type="spellEnd"/>
      <w:r w:rsidRPr="00007CC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07CC8">
        <w:rPr>
          <w:rFonts w:ascii="TH SarabunPSK" w:hAnsi="TH SarabunPSK" w:cs="TH SarabunPSK"/>
          <w:sz w:val="32"/>
          <w:szCs w:val="32"/>
          <w:cs/>
        </w:rPr>
        <w:t>และร่วมกันเป็น</w:t>
      </w:r>
      <w:proofErr w:type="spellEnd"/>
      <w:r w:rsidRPr="00007CC8">
        <w:rPr>
          <w:rFonts w:ascii="TH SarabunPSK" w:hAnsi="TH SarabunPSK" w:cs="TH SarabunPSK"/>
          <w:sz w:val="32"/>
          <w:szCs w:val="32"/>
        </w:rPr>
        <w:t xml:space="preserve"> </w:t>
      </w:r>
      <w:r w:rsidRPr="00007CC8"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spellStart"/>
      <w:r w:rsidRPr="00007CC8">
        <w:rPr>
          <w:rFonts w:ascii="TH SarabunPSK" w:hAnsi="TH SarabunPSK" w:cs="TH SarabunPSK"/>
          <w:b/>
          <w:bCs/>
          <w:sz w:val="32"/>
          <w:szCs w:val="32"/>
          <w:cs/>
        </w:rPr>
        <w:t>คู่สัญญาทั้งสองฝ่าย</w:t>
      </w:r>
      <w:proofErr w:type="spellEnd"/>
      <w:r w:rsidRPr="00007CC8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14:paraId="4349ED0F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E285F">
        <w:rPr>
          <w:rFonts w:ascii="TH SarabunPSK" w:hAnsi="TH SarabunPSK" w:cs="TH SarabunPSK"/>
          <w:sz w:val="32"/>
          <w:szCs w:val="32"/>
          <w:cs/>
        </w:rPr>
        <w:t>โดยที่บริษัทฯ</w:t>
      </w:r>
      <w:proofErr w:type="spellEnd"/>
      <w:r w:rsidRPr="004E285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E285F">
        <w:rPr>
          <w:rFonts w:ascii="TH SarabunPSK" w:hAnsi="TH SarabunPSK" w:cs="TH SarabunPSK"/>
          <w:sz w:val="32"/>
          <w:szCs w:val="32"/>
          <w:cs/>
        </w:rPr>
        <w:t>มีความ</w:t>
      </w:r>
      <w:r w:rsidRPr="0087148F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ประสงค์จะ</w:t>
      </w:r>
      <w:r w:rsidRPr="0087148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proofErr w:type="spellEnd"/>
      <w:r w:rsidRPr="0087148F">
        <w:rPr>
          <w:rFonts w:ascii="TH SarabunPSK" w:hAnsi="TH SarabunPSK" w:cs="TH SarabunPSK"/>
          <w:color w:val="FF0000"/>
          <w:sz w:val="32"/>
          <w:szCs w:val="32"/>
        </w:rPr>
        <w:t>_________</w:t>
      </w:r>
      <w:r w:rsidRPr="0087148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proofErr w:type="spellStart"/>
      <w:r w:rsidRPr="0087148F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  <w:lang w:val="en-ZW"/>
        </w:rPr>
        <w:t>ระบุรายละเอียดงาน</w:t>
      </w:r>
      <w:proofErr w:type="spellEnd"/>
      <w:r w:rsidRPr="0087148F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ซึ่งในระหว่างเวลาที่ได้มีการหารือกัน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หรือระหว่างการดำเนินโครงการนั้น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ผู้เปิดเผยข้อมูลได้เปิดเผยข้อมูลอันเป็นความลับ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บุคลากรของ</w:t>
      </w:r>
      <w:r w:rsidRPr="00C75E04">
        <w:rPr>
          <w:rFonts w:ascii="TH SarabunPSK" w:hAnsi="TH SarabunPSK" w:cs="TH SarabunPSK"/>
          <w:sz w:val="32"/>
          <w:szCs w:val="32"/>
          <w:cs/>
        </w:rPr>
        <w:t>ผู้รับข้อมูลได้รู้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ซึ่งผู้เปิดเผยข้อมูลประสงค์คุ้มครองข้อมูลดังกล่าวไว้เป็นความลับ</w:t>
      </w:r>
      <w:proofErr w:type="spellEnd"/>
    </w:p>
    <w:p w14:paraId="061827E1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BE8487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C75E04">
        <w:rPr>
          <w:rFonts w:ascii="TH SarabunPSK" w:hAnsi="TH SarabunPSK" w:cs="TH SarabunPSK"/>
          <w:b/>
          <w:bCs/>
          <w:sz w:val="32"/>
          <w:szCs w:val="32"/>
          <w:cs/>
        </w:rPr>
        <w:t>คู่สัญญาทั้งสองฝ่ายจึงได้ตกลงกัน</w:t>
      </w:r>
      <w:proofErr w:type="spellEnd"/>
      <w:r w:rsidRPr="00C75E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b/>
          <w:bCs/>
          <w:sz w:val="32"/>
          <w:szCs w:val="32"/>
          <w:cs/>
        </w:rPr>
        <w:t>ดังนี้</w:t>
      </w:r>
      <w:proofErr w:type="spellEnd"/>
    </w:p>
    <w:p w14:paraId="12EF2C2D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7C7E7ADC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C75E04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ภายใต้สัญญาฉบับนี้</w:t>
      </w:r>
      <w:proofErr w:type="spellEnd"/>
    </w:p>
    <w:p w14:paraId="1B3C32D3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1.1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spellStart"/>
      <w:r w:rsidRPr="00C75E04">
        <w:rPr>
          <w:rFonts w:ascii="TH SarabunPSK" w:hAnsi="TH SarabunPSK" w:cs="TH SarabunPSK"/>
          <w:b/>
          <w:bCs/>
          <w:sz w:val="32"/>
          <w:szCs w:val="32"/>
          <w:cs/>
        </w:rPr>
        <w:t>ข้อมูลความลับ</w:t>
      </w:r>
      <w:proofErr w:type="spellEnd"/>
      <w:r w:rsidRPr="00C75E04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ข้อมูลใดๆ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ซึ่งผู้เปิดเผยข้อมูลได้เปิดเผยแก่ผู้รับข้อมูลหรือตัวแทนของผู้รับข้อมูล และผู้เปิดเผยข้อมูลประสงค์ที่จะให้ผู้รับข้อมูลหรือตัวแทนของผู้รับข้อมูลเก็บรักษาข้อมูลดังกล่าวไว้เป็นความลับ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โดยที่ข้อมูลดังกล่าวเกี่ยวข้องกับ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75E04">
        <w:rPr>
          <w:rFonts w:ascii="TH SarabunPSK" w:hAnsi="TH SarabunPSK" w:cs="TH SarabunPSK"/>
          <w:sz w:val="32"/>
          <w:szCs w:val="32"/>
          <w:cs/>
        </w:rPr>
        <w:t>ดำเนินงานใน</w:t>
      </w:r>
      <w:r w:rsidRPr="004E285F">
        <w:rPr>
          <w:rFonts w:ascii="TH SarabunPSK" w:hAnsi="TH SarabunPSK" w:cs="TH SarabunPSK"/>
          <w:sz w:val="32"/>
          <w:szCs w:val="32"/>
          <w:cs/>
        </w:rPr>
        <w:t>โครงการจัดทำสถาปัตยกรรมองค์กร</w:t>
      </w:r>
      <w:proofErr w:type="spellEnd"/>
      <w:r w:rsidRPr="004E285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E285F">
        <w:rPr>
          <w:rFonts w:ascii="TH SarabunPSK" w:hAnsi="TH SarabunPSK" w:cs="TH SarabunPSK"/>
          <w:sz w:val="32"/>
          <w:szCs w:val="32"/>
        </w:rPr>
        <w:t xml:space="preserve">Enterprise Architecture) </w:t>
      </w:r>
      <w:proofErr w:type="spellStart"/>
      <w:r w:rsidRPr="004E285F">
        <w:rPr>
          <w:rFonts w:ascii="TH SarabunPSK" w:hAnsi="TH SarabunPSK" w:cs="TH SarabunPSK"/>
          <w:sz w:val="32"/>
          <w:szCs w:val="32"/>
          <w:cs/>
        </w:rPr>
        <w:t>และติดตามผลการดำเนินโครงการตามแผนการพัฒนาเทคโนโลยีสารสนเทศ</w:t>
      </w:r>
      <w:proofErr w:type="spellEnd"/>
      <w:r w:rsidRPr="004E285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E285F">
        <w:rPr>
          <w:rFonts w:ascii="TH SarabunPSK" w:hAnsi="TH SarabunPSK" w:cs="TH SarabunPSK"/>
          <w:sz w:val="32"/>
          <w:szCs w:val="32"/>
          <w:cs/>
        </w:rPr>
        <w:t>ฉบับที่</w:t>
      </w:r>
      <w:proofErr w:type="spellEnd"/>
      <w:r w:rsidRPr="004E285F">
        <w:rPr>
          <w:rFonts w:ascii="TH SarabunPSK" w:hAnsi="TH SarabunPSK" w:cs="TH SarabunPSK"/>
          <w:sz w:val="32"/>
          <w:szCs w:val="32"/>
          <w:cs/>
        </w:rPr>
        <w:t xml:space="preserve"> 3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ซึ่งได้จัดเตรียมไว้โดยผู้รับข้อมูล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หรือจัดทำโดยบุคคลอื่นที่ได้กระทำในนามของผู้รับข้อมูล</w:t>
      </w:r>
      <w:proofErr w:type="spellEnd"/>
    </w:p>
    <w:p w14:paraId="6F768784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1.2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spellStart"/>
      <w:r w:rsidRPr="00C75E04">
        <w:rPr>
          <w:rFonts w:ascii="TH SarabunPSK" w:hAnsi="TH SarabunPSK" w:cs="TH SarabunPSK"/>
          <w:b/>
          <w:bCs/>
          <w:sz w:val="32"/>
          <w:szCs w:val="32"/>
          <w:cs/>
        </w:rPr>
        <w:t>ผู้แทน</w:t>
      </w:r>
      <w:proofErr w:type="spellEnd"/>
      <w:r w:rsidRPr="00C75E04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บรรดากรรมการ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พนักงาน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ลูกจ้าง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ตัวแทน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ที่ปรึกษาของคู่สัญญาตามสัญญาฉบับนี้</w:t>
      </w:r>
      <w:proofErr w:type="spellEnd"/>
    </w:p>
    <w:p w14:paraId="3139BC01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0EEE3F51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 xml:space="preserve">. 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ผู้รับข้อมูลตกลงที่จะดำเนินการรักษาความลับของข้อมูลที่เป็นความลับจากผู้เปิดเผยข้อมูลอันเป็นความลับ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ดังนี้</w:t>
      </w:r>
      <w:proofErr w:type="spellEnd"/>
    </w:p>
    <w:p w14:paraId="64FFCECE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4ADA082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2</w:t>
      </w:r>
      <w:r w:rsidRPr="00C75E0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จะรักษาด้วยความรับผิดชอบและเก็บข้อมูลความลับไว้โดยครบถ้วน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อย่างเคร่งครัด</w:t>
      </w:r>
      <w:proofErr w:type="spellEnd"/>
    </w:p>
    <w:p w14:paraId="53F375BD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จะไม่เปิดเผยข้อมูลไม่ว่าทั้งหมดหรือบางส่วนให้แก่บุคคลอื่น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ทั้งที่เป็นวาจา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ลายลักษณ์อักษร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เอกสารอิเล็กทรอนิกส์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ทั้งที่สามารถจับต้องได้และจับต้องไม่ได้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ไม่ว่าข้อมูลนั้นจะได้รับก่อนหรือหลังการจัดทำสัญญานี้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เว้นแต่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ผู้เปิดเผยข้อมูลได้อนุญาตไว้เป็นหนังสือ</w:t>
      </w:r>
      <w:proofErr w:type="spellEnd"/>
    </w:p>
    <w:p w14:paraId="3DF8BDAF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ภายใต้เงื่อนไขตามสัญญาข้อ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จะไม่ใช้ข้อมูลความลับเพื่อประโยชน์ของตนเอง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หรือของผู้อื่นยิ่งไปกว่าประโยชน์ของผู้เปิดเผยข้อมูล</w:t>
      </w:r>
      <w:proofErr w:type="spellEnd"/>
    </w:p>
    <w:p w14:paraId="0A91BD3E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จะใช้ข้อมูลความลับเพื่อโครงการนี้เท่านั้น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และจะไม่ใช้เพื่อวัตถุประสงค์อื่น</w:t>
      </w:r>
      <w:proofErr w:type="spellEnd"/>
    </w:p>
    <w:p w14:paraId="14159EC3" w14:textId="77777777" w:rsidR="00742602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5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 จะรักษาไว้ซึ่งข้อมูลความลับเสมือนกับที่ผู้เปิดเผยข้อมูลเก็บรักษาทรัพย์สินของผู้เปิดเผยข้อมูล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</w:p>
    <w:p w14:paraId="1C784AE6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DE2BE6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</w:t>
      </w:r>
      <w:r w:rsidRPr="00C75E04">
        <w:rPr>
          <w:rFonts w:ascii="TH SarabunPSK" w:hAnsi="TH SarabunPSK" w:cs="TH SarabunPSK"/>
          <w:sz w:val="32"/>
          <w:szCs w:val="32"/>
        </w:rPr>
        <w:t xml:space="preserve">. </w:t>
      </w:r>
      <w:r w:rsidRPr="00C75E04">
        <w:rPr>
          <w:rFonts w:ascii="TH SarabunPSK" w:hAnsi="TH SarabunPSK" w:cs="TH SarabunPSK"/>
          <w:sz w:val="32"/>
          <w:szCs w:val="32"/>
          <w:cs/>
        </w:rPr>
        <w:t>ข้อผูกพันในเรื่องการเก็บความลับนี้จะไม่นำไปใช้กับข้อมูลซึ่งผู้รับข้อมูลสามารถพิสูจน์เป็นลายลักษณ์อักษรได้ว่า</w:t>
      </w:r>
    </w:p>
    <w:p w14:paraId="5F47084B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 เป็นสิ่งที่ได้ตกเป็นสาธารณสมบัติไปแล้วในเวลาที่ได้มีการเปิดเผยข้อมูล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End"/>
    </w:p>
    <w:p w14:paraId="43161B1C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เป็นสิ่งที่อยู่ในความครอบครองโดยชอบด้วยกฎหมายของผู้รับข้อมูล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ก่อนหน้าที่จะมีการเปิดเผยข้อมูลดังกล่าว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ไม่ว่าจะได้มาโดยทางตรงหรือโดยทางอ้อมจากผู้เปิดเผยข้อมูล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ตัวแทน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หรือบริษัทใดๆ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ที่มีความสัมพันธ์กับผู้เปิดเผยข้อมูลหรือจากบุคคลภายนอกที่มีข้อผูกพันที่จะต้องรักษาความลับนั้นไว้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End"/>
    </w:p>
    <w:p w14:paraId="421AD04C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หรือกลายเป็นสิ่งที่สาธารณะชนรับรู้ได้โดยการกระทำ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หรือการกระทำใดนอกเหนือไปจากการกระทำของผู้รับข้อมูล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หรือบุคคลที่เกี่ยวข้องกับผู้รับข้อมูล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End"/>
    </w:p>
    <w:p w14:paraId="19B5C642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เป็นสิ่งที่ถูกกำหนดไว้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และเพียงเท่าที่กำหนดไว้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ว่าให้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ต้องเปิดเผยโดยกฎหมาย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ศาล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หรือตามระเบียบปฏิบัติของศาลที่มีเขตอำนาจศาลนั้นได้วางไว้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หนังสือบอกกล่าวเช่นว่านี้จะต้องส่งให้ผู้เปิดเผยข้อมูลโดยพลัน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เพื่อที่ผู้เปิดเผยข้อมูลอาจที่จะปฏิเสธในการเปิดเผยข้อมูลนั้นได้ทันเวลา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</w:p>
    <w:p w14:paraId="6D8392DD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6BA60DA9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</w:t>
      </w:r>
      <w:r w:rsidRPr="00C75E04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เพื่อให้เป็นไปตามวัตถุประสงค์ของสัญญาข้อ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ไม่มีข้อมูลความลับที่ใดๆ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จะถือได้ว่าเป็น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“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สาธารณสมบัติ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”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“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ตกอยู่ในความครอบครองของผู้รับข้อมูล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”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เพียงเพราะว่า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ข้อมูลดังกล่าวได้ถูกนำไปใช้เป็นการทั่วไปเท่านั้น</w:t>
      </w:r>
      <w:proofErr w:type="spellEnd"/>
    </w:p>
    <w:p w14:paraId="5C670374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76FC6B1B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ผู้รับข้อมูลต้องจำกัดการเข้าถึงข้อมูลความลับของตัวแทน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ผู้ซึ่งจำเป็นต้องรู้ข้อมูลเดียวกันนั้น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เพื่อที่จะบรรลุภารกิจตามที่คู่สัญญาได้กำหนดไว้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เพื่อความคืบหน้าของโครงการ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ต่อไปนี้จะเรียกว่า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spellStart"/>
      <w:r w:rsidRPr="00C75E04">
        <w:rPr>
          <w:rFonts w:ascii="TH SarabunPSK" w:hAnsi="TH SarabunPSK" w:cs="TH SarabunPSK"/>
          <w:b/>
          <w:bCs/>
          <w:sz w:val="32"/>
          <w:szCs w:val="32"/>
          <w:cs/>
        </w:rPr>
        <w:t>บุคคลที่ได้รับอนุญาต</w:t>
      </w:r>
      <w:proofErr w:type="spellEnd"/>
      <w:r w:rsidRPr="00C75E04">
        <w:rPr>
          <w:rFonts w:ascii="TH SarabunPSK" w:hAnsi="TH SarabunPSK" w:cs="TH SarabunPSK"/>
          <w:b/>
          <w:bCs/>
          <w:sz w:val="32"/>
          <w:szCs w:val="32"/>
        </w:rPr>
        <w:t>”</w:t>
      </w:r>
      <w:r w:rsidRPr="00C75E04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ผู้รับข้อมูลตกลงรับประกันว่า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บุคคลที่ได้รับอนุญาตจะต้องไม่เผยข้อมูลความลับให้บุคคลอื่น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และจะไม่ติดต่อเกี่ยวกับเรื่องข้อมูลความลับแต่เพียงลำพังตามสัญญาฉบับนี้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นอกจากนี้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คู่สัญญาแต่ละฝ่ายจะยอมรับผิดโดยไม่โต้แย้งใดๆ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ทั้งสิ้นสำหรับการกระทำผิดสัญญาใดๆ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ตามสัญญาฉบับนี้โดยตัวแทนของตนด้วย</w:t>
      </w:r>
      <w:proofErr w:type="spellEnd"/>
    </w:p>
    <w:p w14:paraId="4CA5CF36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33BF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6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บรรดาข้อมูลความลับทั้งหลายที่สามารถอ่านได้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ให้รวมตลอดถึง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ข้อสรุป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สำเนา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และข้อความที่ถูกตัดทอนออกมาต่างๆ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ของข้อมูลความลับ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ไม่ว่าจะได้จัดหามาโดยผู้เปิดเผยข้อมูลหรือไม่ก็ตาม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จะต้องเป็นทรัพย์สินของผู้เปิดเผยข้อมูลแต่ผู้เดียว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ผู้รับข้อมูลจะต้องดำเนินการอย่างใดอย่างหนึ่งตามที่ผู้เปิดเผยข้อมูลร้องขอ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หรือเมื่อสัญญานี้สิ้นสุดลง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ดังนี้</w:t>
      </w:r>
      <w:proofErr w:type="spellEnd"/>
    </w:p>
    <w:p w14:paraId="18CCD3CC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6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ให้ผู้รับข้อมูลส่งบรรดาข้อมูลความลับดังกล่าวข้างต้นให้ผู้เปิดเผยข้อมูลในทันที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End"/>
    </w:p>
    <w:p w14:paraId="04E5EF70" w14:textId="77777777" w:rsidR="00742602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6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ให้ทำลาย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เพื่อเป็นการคุ้มครองตามระเบียบ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หรือตามที่กฎหมายกำหนด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และในกรณีที่ข้อมูลความลับถูกเก็บอยู่ในเครื่องคอมพิวเตอร์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จะต้องทำการลบทิ้งรายการข้อมูลต่างๆ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ที่มีอยู่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และต้องเข้าดำเนินการได้โดยทันที</w:t>
      </w:r>
      <w:proofErr w:type="spellEnd"/>
    </w:p>
    <w:p w14:paraId="041F4341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E63C47E" w14:textId="77777777" w:rsidR="00742602" w:rsidRPr="00C75E04" w:rsidRDefault="00742602" w:rsidP="00742602">
      <w:pPr>
        <w:tabs>
          <w:tab w:val="left" w:pos="1350"/>
          <w:tab w:val="left" w:pos="2160"/>
        </w:tabs>
        <w:spacing w:after="120"/>
        <w:jc w:val="thaiDistribute"/>
        <w:rPr>
          <w:rFonts w:ascii="TH SarabunPSK" w:eastAsia="Cordia New" w:hAnsi="TH SarabunPSK" w:cs="TH SarabunPSK"/>
          <w:sz w:val="32"/>
          <w:szCs w:val="32"/>
          <w:lang w:val="en-GB"/>
        </w:rPr>
      </w:pPr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7.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เมื่อสัญญาจ้างผู้ปฏิบัติงานสิ้นสุดลงไม่ว่าในกรณีใดๆก็ตาม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บรรดาข้อมูลความลับและข้อมูลส่วนบุคคล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ทั้งหลาย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ให้รวมตลอดถึง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ข้อสรุป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สำเนา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ข้อความที่ถูกตัดทอนออกมาต่างๆ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ไม่ว่าจะจัดเก็บในรูปเอกสารปกติ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proofErr w:type="spellStart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>หรือรูปแบบอิเล็กทรอนิกส์ไม่ข้อมูลส่วนบุคคล</w:t>
      </w:r>
      <w:proofErr w:type="spellEnd"/>
      <w:r w:rsidRPr="00063DEF"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ผู้ปฏิบัติงานจะต้องดำเนินการดังต่อไปนี้โดยทันทีเมื่อสิ้นสภาพการเป็นผู้ปฏิบัติงาน</w:t>
      </w:r>
    </w:p>
    <w:p w14:paraId="1475F23D" w14:textId="77777777" w:rsidR="00742602" w:rsidRPr="00C75E04" w:rsidRDefault="00742602" w:rsidP="00742602">
      <w:pPr>
        <w:spacing w:after="120" w:line="276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063DEF">
        <w:rPr>
          <w:rFonts w:ascii="TH SarabunPSK" w:eastAsia="Calibri" w:hAnsi="TH SarabunPSK" w:cs="TH SarabunPSK"/>
          <w:sz w:val="32"/>
          <w:szCs w:val="32"/>
          <w:cs/>
        </w:rPr>
        <w:t>ส่งคืนข้อมูลส่วนบุคคลที่อยู่ในความครอบครองของผู้ปฏิบัติงานให้แก่ผู้เปิดเผยข้อมูลทั้งสิ้น</w:t>
      </w:r>
    </w:p>
    <w:p w14:paraId="0BDAC72F" w14:textId="77777777" w:rsidR="00742602" w:rsidRDefault="00742602" w:rsidP="00742602">
      <w:pPr>
        <w:spacing w:line="276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ให้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ลบ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หรือ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ทำลาย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ข้อมูลส่วนบุคคล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ที่อยู่ในอุปกรณ์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คอมพิวเตอร์ส่วนบุคคล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โทรศัพท์เคลื่อนที่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ฮาร์ดดิสก์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หรือวัสดุเก็บข้อมูลอิเล็กทรอนิกส์อื่นใด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รวมถึงการเก็บข้อมูลออนไลน์ต่างๆ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ที่เป็นทรัพย์สิน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eastAsia="Calibri" w:hAnsi="TH SarabunPSK" w:cs="TH SarabunPSK"/>
          <w:sz w:val="32"/>
          <w:szCs w:val="32"/>
          <w:cs/>
        </w:rPr>
        <w:t>หรืออยู่ในความควบคุมดูแลของผู้ปฏิบัติงานทั้งสิ้น</w:t>
      </w:r>
      <w:proofErr w:type="spellEnd"/>
      <w:r w:rsidRPr="00C75E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14:paraId="63181251" w14:textId="77777777" w:rsidR="00742602" w:rsidRPr="00C75E04" w:rsidRDefault="00742602" w:rsidP="00742602">
      <w:pPr>
        <w:spacing w:line="276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2D8388C4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8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ในกรณีที่คู่สัญญาฝ่ายใดฝ่ายหนึ่ง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หรือบุคคลที่ได้รับอนุญาต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ได้รับการร้องขอหรือได้รับหมายเรียกพยานเอกสารของศาล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คำร้องให้สอบสวนทางแพ่ง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การสอบปากคำ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ขอข้อมูลหรือถูกเรียกให้ไปดำเนินการที่คล้ายคลึงกันเพื่อเปิดเผยข้อมูลใดที่ได้รับมาจากผู้เปิดเผยข้อมูล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ให้ผู้รับข้อมูลจะต้องส่งคำบอกกล่าวนั้น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ให้ผู้เปิดเผยข้อมูลได้ทราบทันตามกำหนดนัดหมายในคำบอกกล่าวนั้น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เพื่อที่ผู้เปิดเผยข้อมูลจะได้หาข้อต่อสู้ที่เหมาะสมหรือสละสิทธิใดๆ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ในการปฏิบัติตามข้อกำหนดที่ระบุไว้ในสัญญานี้ตามที่จะเห็นสมควร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หากผู้รับข้อมูลตกเป็นผู้ถูกบังคับให้เปิดเผยข้อมูลโดยผลของกฎหมาย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ผู้รับข้อมูลต้องเปิดเผยข้อมูลเพียงส่วนที่เป็นข้อมูลความลับตามที่กฎหมายกำหนดให้ผู้รับข้อมูลต้องเปิดเผยเท่านั้น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และจะต้องใช้ความพยายามเป็นพิเศษที่จะรับรองว่าข้อมูลที่ได้เปิดเผยนั้น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จะยังคงต้องถูกเก็บไว้เป็นความลับต่อไป</w:t>
      </w:r>
      <w:proofErr w:type="spellEnd"/>
    </w:p>
    <w:p w14:paraId="2A228ACA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0A333B15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9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ผู้รับข้อมูลยืนยันว่าการกระทำการตามสัญญานี้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เป็นการกระทำในฐานะตัวการ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และไม่ได้กระทำในฐานะตัวแทน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นายหน้าของบุคคลอื่นใด</w:t>
      </w:r>
      <w:proofErr w:type="spellEnd"/>
    </w:p>
    <w:p w14:paraId="6A6E43FB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73AB5915" w14:textId="3663DF4E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10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ข้อผูกพันของผู้รับข้อมูลภายใต้สัญญานี้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ให้มีผลขยายไปถึงข้อมูลใดๆ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ที่ได้รับจากผู้เปิดเผยข้อมูลก่อนที่จะมีการลงนามสัญญาที่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เกี่ยวข้องกับโครงการนี้</w:t>
      </w:r>
      <w:proofErr w:type="spellEnd"/>
    </w:p>
    <w:p w14:paraId="0F8580FB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11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ผู้รับข้อมูลจะต้องชดใช้ค่าเสียหายโดยสิ้นเชิง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และเป็นที่พอใจ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และจะป้องกันความเสียหายของคู่สัญญาฝ่ายเปิดเผยข้อมูลจากความสูญเสีย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ความเสียหาย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และความรับผิดชอบต่างๆ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ที่เกิดขึ้นจากการเปิดเผยข้อมูลหรือการใช้ข้อมูลความลับนั้นโดยไม่ได้รับอนุญาต</w:t>
      </w:r>
    </w:p>
    <w:p w14:paraId="0FB1C486" w14:textId="77777777" w:rsidR="00742602" w:rsidRPr="00C75E04" w:rsidRDefault="00742602" w:rsidP="00742602">
      <w:pPr>
        <w:autoSpaceDE w:val="0"/>
        <w:autoSpaceDN w:val="0"/>
        <w:adjustRightInd w:val="0"/>
        <w:ind w:left="90" w:firstLine="36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การชดใช้ความเสียหายในข้อนี้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ไม่กระทบถึงสิทธิของผู้เปิดเผยข้อมูลในการเรียกร้องค่าชดเชยอื่นใด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ทั้งตามข้อตกลงที่ทำกับผู้รับข้อมูลและตามกฎหมาย</w:t>
      </w:r>
      <w:proofErr w:type="spellEnd"/>
    </w:p>
    <w:p w14:paraId="31CD0A05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22062448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12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ความล่าช้าในการปฏิบัติ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การไม่ปฏิบัติการใดๆ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ของผู้รับข้อมูล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การชดเชยความเสียหายใดๆ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ตามสัญญาหรือที่เกี่ยวกับสัญญาฉบับนี้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ไม่ถือเป็นการสละหรือปลดเปลื้องภาระในการแก้ไขในเรื่องนั้น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การสละหรือปลดเปลื้องภาระดังกล่าวจะต้องได้รับการอนุญาตเป็นการเฉพาะโดยทำเป็นหนังสือและลงนามโดยคู่สัญญาฝ่ายที่มีสิทธิอนุญาต</w:t>
      </w:r>
    </w:p>
    <w:p w14:paraId="60AA960D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0B4B5DE6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13</w:t>
      </w:r>
      <w:r w:rsidRPr="00C75E04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ถ้าข้อกำหนดใดๆ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ตามสัญญาฉบับนี้ตกเป็นโมฆะ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ให้ข้อกำหนดนั้นถือว่า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ได้ถูกลบทิ้งไปจากสัญญาฉบับนี้ราวกับว่าข้อกำหนดนั้นไม่เคยมีอยู่เลย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ให้ข้อสัญญาที่เหลืออยู่ในสัญญาฉบับนี้ยังคงใช้บังคับและมีผลอยู่อย่างสมบูรณ์</w:t>
      </w:r>
    </w:p>
    <w:p w14:paraId="655DE69E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5E651FBA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14</w:t>
      </w:r>
      <w:r w:rsidRPr="00C75E04">
        <w:rPr>
          <w:rFonts w:ascii="TH SarabunPSK" w:hAnsi="TH SarabunPSK" w:cs="TH SarabunPSK"/>
          <w:sz w:val="32"/>
          <w:szCs w:val="32"/>
          <w:cs/>
        </w:rPr>
        <w:t>.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คำบอกกล่าวใดๆ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ตามสัญญานี้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จะต้องทำเป็นหนังสือ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และคำบอกกล่าวจะถือว่าได้ส่งแล้ว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เมื่อส่งโดยวิธีลงทะเบียน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จะถือว่าถึงมือผู้รับ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  <w:cs/>
        </w:rPr>
        <w:t>ณ</w:t>
      </w:r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เวลาที่ได้รับรายงานยืนยันจากเครื่องว่าได้ส่งผ่านไปเรียบร้อยแล้ว</w:t>
      </w:r>
      <w:proofErr w:type="spellEnd"/>
    </w:p>
    <w:p w14:paraId="687F04B9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6BE52B75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15</w:t>
      </w:r>
      <w:r w:rsidRPr="00C75E04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สัญญาฉบับนี้ให้อยู่ใต้บังคับของกฎหมายประเทศไทย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ให้ศาลของประเทศไทยมีอำนาจในกรณีที่มีข้อพิพาทใดๆ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อันเกิดขึ้นจากสัญญานี้</w:t>
      </w:r>
      <w:proofErr w:type="spellEnd"/>
    </w:p>
    <w:p w14:paraId="51C12A2E" w14:textId="77777777" w:rsidR="00742602" w:rsidRPr="00C75E04" w:rsidRDefault="00742602" w:rsidP="0074260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7A7BF828" w14:textId="77777777" w:rsidR="00742602" w:rsidRPr="00C75E04" w:rsidRDefault="00742602" w:rsidP="00742602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สัญญาฉบับนี้ทำขึ้นเป็นสองฉบับ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มีข้อความถูกต้องตรงกัน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คู่สัญญาได้อ่านและทำความเข้าใจข้อความโดยตลอดแล้ว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จึงได้ลงลายมือชื่อ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พร้อมประทับตรา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75E04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ถ้ามี</w:t>
      </w:r>
      <w:proofErr w:type="spellEnd"/>
      <w:r w:rsidRPr="00C75E04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ไว้เป็นสำคัญต่อหน้าพยาน</w:t>
      </w:r>
      <w:proofErr w:type="spellEnd"/>
      <w:r w:rsidRPr="00C75E0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75E04">
        <w:rPr>
          <w:rFonts w:ascii="TH SarabunPSK" w:hAnsi="TH SarabunPSK" w:cs="TH SarabunPSK"/>
          <w:sz w:val="32"/>
          <w:szCs w:val="32"/>
          <w:cs/>
        </w:rPr>
        <w:t>และคู่สัญญาต่างยึดถือไว้ฝ่ายละหนึ่งฉบับ</w:t>
      </w:r>
      <w:proofErr w:type="spellEnd"/>
    </w:p>
    <w:p w14:paraId="00EC0162" w14:textId="77777777" w:rsidR="00742602" w:rsidRDefault="00742602" w:rsidP="00742602">
      <w:pPr>
        <w:autoSpaceDE w:val="0"/>
        <w:autoSpaceDN w:val="0"/>
        <w:adjustRightInd w:val="0"/>
        <w:ind w:left="144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78FDC0F9" w14:textId="77777777" w:rsidR="00742602" w:rsidRPr="004E285F" w:rsidRDefault="00742602" w:rsidP="00742602">
      <w:pPr>
        <w:spacing w:line="259" w:lineRule="auto"/>
        <w:ind w:left="1440"/>
        <w:rPr>
          <w:rFonts w:ascii="TH SarabunPSK" w:eastAsia="Calibri" w:hAnsi="TH SarabunPSK" w:cs="TH SarabunPSK"/>
        </w:rPr>
      </w:pPr>
    </w:p>
    <w:p w14:paraId="39E10F63" w14:textId="77777777" w:rsidR="00742602" w:rsidRPr="004E285F" w:rsidRDefault="00742602" w:rsidP="00742602">
      <w:pPr>
        <w:spacing w:line="259" w:lineRule="auto"/>
        <w:ind w:left="1170" w:right="-360" w:hanging="1350"/>
        <w:rPr>
          <w:rFonts w:ascii="TH SarabunPSK" w:eastAsia="Calibri" w:hAnsi="TH SarabunPSK" w:cs="TH SarabunPSK"/>
          <w:sz w:val="30"/>
          <w:szCs w:val="30"/>
        </w:rPr>
      </w:pPr>
      <w:bookmarkStart w:id="0" w:name="_Hlk534979095"/>
      <w:proofErr w:type="spell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ลงชื่อ</w:t>
      </w:r>
      <w:proofErr w:type="spellEnd"/>
      <w:r w:rsidRPr="004E285F">
        <w:rPr>
          <w:rFonts w:ascii="TH SarabunPSK" w:eastAsia="Calibri" w:hAnsi="TH SarabunPSK" w:cs="TH SarabunPSK"/>
          <w:sz w:val="30"/>
          <w:szCs w:val="30"/>
        </w:rPr>
        <w:t xml:space="preserve">………………………………………………… </w:t>
      </w:r>
      <w:r>
        <w:rPr>
          <w:rFonts w:ascii="TH SarabunPSK" w:eastAsia="Calibri" w:hAnsi="TH SarabunPSK" w:cs="TH SarabunPSK"/>
          <w:sz w:val="30"/>
          <w:szCs w:val="30"/>
        </w:rPr>
        <w:t>(</w:t>
      </w:r>
      <w:proofErr w:type="spellStart"/>
      <w:proofErr w:type="gramStart"/>
      <w:r w:rsidRPr="004E285F">
        <w:rPr>
          <w:rFonts w:ascii="TH SarabunPSK" w:eastAsia="Calibri" w:hAnsi="TH SarabunPSK" w:cs="TH SarabunPSK"/>
          <w:sz w:val="30"/>
          <w:szCs w:val="30"/>
          <w:cs/>
        </w:rPr>
        <w:t>ผู้</w:t>
      </w:r>
      <w:r>
        <w:rPr>
          <w:rFonts w:ascii="TH SarabunPSK" w:eastAsia="Calibri" w:hAnsi="TH SarabunPSK" w:cs="TH SarabunPSK" w:hint="cs"/>
          <w:sz w:val="30"/>
          <w:szCs w:val="30"/>
          <w:cs/>
        </w:rPr>
        <w:t>เปิดเผยข้อมูล</w:t>
      </w:r>
      <w:proofErr w:type="spellEnd"/>
      <w:r w:rsidRPr="004E285F">
        <w:rPr>
          <w:rFonts w:ascii="TH SarabunPSK" w:eastAsia="Calibri" w:hAnsi="TH SarabunPSK" w:cs="TH SarabunPSK"/>
          <w:sz w:val="30"/>
          <w:szCs w:val="30"/>
          <w:cs/>
        </w:rPr>
        <w:t>)</w:t>
      </w: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</w:t>
      </w:r>
      <w:r w:rsidRPr="004E285F">
        <w:rPr>
          <w:rFonts w:ascii="TH SarabunPSK" w:eastAsia="Calibri" w:hAnsi="TH SarabunPSK" w:cs="TH SarabunPSK"/>
          <w:sz w:val="30"/>
          <w:szCs w:val="30"/>
        </w:rPr>
        <w:t xml:space="preserve">  </w:t>
      </w:r>
      <w:proofErr w:type="gramEnd"/>
      <w:r w:rsidRPr="004E285F">
        <w:rPr>
          <w:rFonts w:ascii="TH SarabunPSK" w:eastAsia="Calibri" w:hAnsi="TH SarabunPSK" w:cs="TH SarabunPSK"/>
          <w:sz w:val="30"/>
          <w:szCs w:val="30"/>
        </w:rPr>
        <w:t xml:space="preserve">    </w:t>
      </w:r>
      <w:proofErr w:type="spellStart"/>
      <w:r w:rsidRPr="004E285F">
        <w:rPr>
          <w:rFonts w:ascii="TH SarabunPSK" w:eastAsia="Calibri" w:hAnsi="TH SarabunPSK" w:cs="TH SarabunPSK"/>
          <w:sz w:val="30"/>
          <w:szCs w:val="30"/>
          <w:cs/>
        </w:rPr>
        <w:t>ชื่อ</w:t>
      </w:r>
      <w:proofErr w:type="spellEnd"/>
      <w:r w:rsidRPr="004E285F">
        <w:rPr>
          <w:rFonts w:ascii="TH SarabunPSK" w:eastAsia="Calibri" w:hAnsi="TH SarabunPSK" w:cs="TH SarabunPSK"/>
          <w:sz w:val="30"/>
          <w:szCs w:val="30"/>
        </w:rPr>
        <w:t>…………………………………………………</w:t>
      </w: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...</w:t>
      </w:r>
      <w:r w:rsidRPr="004E285F">
        <w:rPr>
          <w:rFonts w:ascii="TH SarabunPSK" w:eastAsia="Calibri" w:hAnsi="TH SarabunPSK" w:cs="TH SarabunPSK"/>
          <w:sz w:val="30"/>
          <w:szCs w:val="30"/>
          <w:cs/>
        </w:rPr>
        <w:t xml:space="preserve"> (</w:t>
      </w:r>
      <w:proofErr w:type="spell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ผู้รับ</w:t>
      </w:r>
      <w:r>
        <w:rPr>
          <w:rFonts w:ascii="TH SarabunPSK" w:eastAsia="Calibri" w:hAnsi="TH SarabunPSK" w:cs="TH SarabunPSK" w:hint="cs"/>
          <w:sz w:val="30"/>
          <w:szCs w:val="30"/>
          <w:cs/>
        </w:rPr>
        <w:t>ข้อมูล</w:t>
      </w:r>
      <w:proofErr w:type="spellEnd"/>
      <w:r w:rsidRPr="004E285F">
        <w:rPr>
          <w:rFonts w:ascii="TH SarabunPSK" w:eastAsia="Calibri" w:hAnsi="TH SarabunPSK" w:cs="TH SarabunPSK"/>
          <w:sz w:val="30"/>
          <w:szCs w:val="30"/>
          <w:cs/>
        </w:rPr>
        <w:t>)</w:t>
      </w:r>
    </w:p>
    <w:p w14:paraId="3BA0D9A0" w14:textId="33EF9881" w:rsidR="00742602" w:rsidRPr="00742602" w:rsidRDefault="00742602" w:rsidP="00742602">
      <w:pPr>
        <w:spacing w:line="259" w:lineRule="auto"/>
        <w:ind w:left="1170" w:right="-360" w:hanging="1350"/>
        <w:rPr>
          <w:rFonts w:ascii="TH SarabunPSK" w:eastAsia="Calibri" w:hAnsi="TH SarabunPSK" w:cs="TH SarabunPSK"/>
          <w:sz w:val="30"/>
          <w:szCs w:val="30"/>
          <w:cs/>
        </w:rPr>
      </w:pP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</w:t>
      </w:r>
      <w:r w:rsidRPr="004E285F">
        <w:rPr>
          <w:rFonts w:ascii="TH SarabunPSK" w:eastAsia="Calibri" w:hAnsi="TH SarabunPSK" w:cs="TH SarabunPSK"/>
          <w:sz w:val="30"/>
          <w:szCs w:val="30"/>
        </w:rPr>
        <w:t xml:space="preserve">        </w:t>
      </w: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(</w:t>
      </w:r>
      <w:proofErr w:type="spell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นายจักรกฤษณ์</w:t>
      </w:r>
      <w:proofErr w:type="spellEnd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</w:t>
      </w:r>
      <w:proofErr w:type="spellStart"/>
      <w:proofErr w:type="gram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สังกิตติวรรณ์</w:t>
      </w:r>
      <w:proofErr w:type="spellEnd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)   </w:t>
      </w:r>
      <w:proofErr w:type="gramEnd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 </w:t>
      </w:r>
      <w:r w:rsidRPr="004E285F">
        <w:rPr>
          <w:rFonts w:ascii="TH SarabunPSK" w:eastAsia="Calibri" w:hAnsi="TH SarabunPSK" w:cs="TH SarabunPSK"/>
          <w:sz w:val="30"/>
          <w:szCs w:val="30"/>
          <w:cs/>
        </w:rPr>
        <w:t xml:space="preserve"> </w:t>
      </w:r>
      <w:r w:rsidRPr="004E285F">
        <w:rPr>
          <w:rFonts w:ascii="TH SarabunPSK" w:eastAsia="Calibri" w:hAnsi="TH SarabunPSK" w:cs="TH SarabunPSK"/>
          <w:sz w:val="30"/>
          <w:szCs w:val="30"/>
          <w:cs/>
        </w:rPr>
        <w:tab/>
      </w:r>
      <w:r w:rsidRPr="004E285F">
        <w:rPr>
          <w:rFonts w:ascii="TH SarabunPSK" w:eastAsia="Calibri" w:hAnsi="TH SarabunPSK" w:cs="TH SarabunPSK"/>
          <w:sz w:val="30"/>
          <w:szCs w:val="30"/>
          <w:cs/>
        </w:rPr>
        <w:tab/>
      </w: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            </w:t>
      </w:r>
      <w:r>
        <w:rPr>
          <w:rFonts w:ascii="TH SarabunPSK" w:eastAsia="Calibri" w:hAnsi="TH SarabunPSK" w:cs="TH SarabunPSK"/>
          <w:sz w:val="30"/>
          <w:szCs w:val="30"/>
        </w:rPr>
        <w:t xml:space="preserve">  </w:t>
      </w:r>
      <w:r w:rsidRPr="00461A23">
        <w:rPr>
          <w:rFonts w:ascii="TH SarabunPSK" w:eastAsia="Calibri" w:hAnsi="TH SarabunPSK" w:cs="TH SarabunPSK"/>
          <w:sz w:val="30"/>
          <w:szCs w:val="30"/>
        </w:rPr>
        <w:t>(</w:t>
      </w:r>
      <w:r>
        <w:rPr>
          <w:rFonts w:ascii="TH SarabunPSK" w:eastAsia="Calibri" w:hAnsi="TH SarabunPSK" w:cs="TH SarabunPSK"/>
          <w:sz w:val="30"/>
          <w:szCs w:val="30"/>
        </w:rPr>
        <w:t>___________________________</w:t>
      </w:r>
      <w:r w:rsidRPr="00461A23">
        <w:rPr>
          <w:rFonts w:ascii="TH SarabunPSK" w:eastAsia="Calibri" w:hAnsi="TH SarabunPSK" w:cs="TH SarabunPSK"/>
          <w:sz w:val="30"/>
          <w:szCs w:val="30"/>
          <w:cs/>
        </w:rPr>
        <w:t>)</w:t>
      </w:r>
      <w:r w:rsidRPr="004E285F">
        <w:rPr>
          <w:rFonts w:ascii="TH SarabunPSK" w:eastAsia="Calibri" w:hAnsi="TH SarabunPSK" w:cs="TH SarabunPSK"/>
          <w:sz w:val="30"/>
          <w:szCs w:val="30"/>
        </w:rPr>
        <w:t xml:space="preserve">                               </w:t>
      </w: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</w:t>
      </w:r>
      <w:bookmarkEnd w:id="0"/>
    </w:p>
    <w:p w14:paraId="24C99AE1" w14:textId="77777777" w:rsidR="00742602" w:rsidRPr="00C75E04" w:rsidRDefault="00742602" w:rsidP="00742602">
      <w:pPr>
        <w:autoSpaceDE w:val="0"/>
        <w:autoSpaceDN w:val="0"/>
        <w:adjustRightInd w:val="0"/>
        <w:ind w:left="2160"/>
        <w:rPr>
          <w:rFonts w:ascii="TH SarabunPSK" w:hAnsi="TH SarabunPSK" w:cs="TH SarabunPSK"/>
          <w:sz w:val="32"/>
          <w:szCs w:val="32"/>
        </w:rPr>
      </w:pPr>
    </w:p>
    <w:p w14:paraId="654775B7" w14:textId="77777777" w:rsidR="00742602" w:rsidRPr="004E285F" w:rsidRDefault="00742602" w:rsidP="00742602">
      <w:pPr>
        <w:tabs>
          <w:tab w:val="left" w:pos="5400"/>
          <w:tab w:val="left" w:pos="5670"/>
          <w:tab w:val="left" w:pos="5760"/>
        </w:tabs>
        <w:spacing w:line="259" w:lineRule="auto"/>
        <w:ind w:left="1134" w:hanging="1314"/>
        <w:rPr>
          <w:rFonts w:ascii="TH SarabunPSK" w:eastAsia="Calibri" w:hAnsi="TH SarabunPSK" w:cs="TH SarabunPSK"/>
          <w:sz w:val="30"/>
          <w:szCs w:val="30"/>
        </w:rPr>
      </w:pPr>
      <w:proofErr w:type="spell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ลงชื่อ</w:t>
      </w:r>
      <w:proofErr w:type="spellEnd"/>
      <w:r w:rsidRPr="004E285F">
        <w:rPr>
          <w:rFonts w:ascii="TH SarabunPSK" w:eastAsia="Calibri" w:hAnsi="TH SarabunPSK" w:cs="TH SarabunPSK"/>
          <w:sz w:val="30"/>
          <w:szCs w:val="30"/>
        </w:rPr>
        <w:t>………………………………………………………</w:t>
      </w: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</w:t>
      </w:r>
      <w:proofErr w:type="spell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พยาน</w:t>
      </w:r>
      <w:proofErr w:type="spellEnd"/>
      <w:r w:rsidRPr="004E285F">
        <w:rPr>
          <w:rFonts w:ascii="TH SarabunPSK" w:eastAsia="Calibri" w:hAnsi="TH SarabunPSK" w:cs="TH SarabunPSK"/>
          <w:sz w:val="30"/>
          <w:szCs w:val="30"/>
        </w:rPr>
        <w:t xml:space="preserve">  </w:t>
      </w:r>
      <w:r>
        <w:rPr>
          <w:rFonts w:ascii="TH SarabunPSK" w:eastAsia="Calibri" w:hAnsi="TH SarabunPSK" w:cs="TH SarabunPSK"/>
          <w:sz w:val="30"/>
          <w:szCs w:val="30"/>
        </w:rPr>
        <w:t xml:space="preserve">               </w:t>
      </w:r>
      <w:proofErr w:type="spell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ลงชื่อ</w:t>
      </w:r>
      <w:proofErr w:type="spellEnd"/>
      <w:r w:rsidRPr="004E285F">
        <w:rPr>
          <w:rFonts w:ascii="TH SarabunPSK" w:eastAsia="Calibri" w:hAnsi="TH SarabunPSK" w:cs="TH SarabunPSK"/>
          <w:sz w:val="30"/>
          <w:szCs w:val="30"/>
        </w:rPr>
        <w:t>…………………………………………………</w:t>
      </w:r>
      <w:proofErr w:type="spellStart"/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พยาน</w:t>
      </w:r>
      <w:proofErr w:type="spellEnd"/>
    </w:p>
    <w:p w14:paraId="6CAA0F2A" w14:textId="778E86D1" w:rsidR="004B5EC0" w:rsidRPr="00742602" w:rsidRDefault="00742602" w:rsidP="00742602">
      <w:pPr>
        <w:tabs>
          <w:tab w:val="left" w:pos="5040"/>
          <w:tab w:val="left" w:pos="5490"/>
        </w:tabs>
        <w:spacing w:line="259" w:lineRule="auto"/>
        <w:ind w:hanging="540"/>
        <w:rPr>
          <w:rFonts w:ascii="TH SarabunPSK" w:eastAsia="Calibri" w:hAnsi="TH SarabunPSK" w:cs="TH SarabunPSK"/>
          <w:sz w:val="30"/>
          <w:szCs w:val="30"/>
        </w:rPr>
      </w:pP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 xml:space="preserve">           (                                              )</w:t>
      </w:r>
      <w:r w:rsidRPr="004E285F">
        <w:rPr>
          <w:rFonts w:ascii="TH SarabunPSK" w:eastAsia="Calibri" w:hAnsi="TH SarabunPSK" w:cs="TH SarabunPSK"/>
          <w:sz w:val="30"/>
          <w:szCs w:val="30"/>
        </w:rPr>
        <w:tab/>
        <w:t xml:space="preserve">   </w:t>
      </w:r>
      <w:r w:rsidRPr="004E285F">
        <w:rPr>
          <w:rFonts w:ascii="TH SarabunPSK" w:eastAsia="Calibri" w:hAnsi="TH SarabunPSK" w:cs="TH SarabunPSK" w:hint="cs"/>
          <w:sz w:val="30"/>
          <w:szCs w:val="30"/>
          <w:cs/>
        </w:rPr>
        <w:t>(                                            )</w:t>
      </w:r>
    </w:p>
    <w:sectPr w:rsidR="004B5EC0" w:rsidRPr="00742602" w:rsidSect="00597A68">
      <w:headerReference w:type="default" r:id="rId9"/>
      <w:footerReference w:type="default" r:id="rId10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63DC" w14:textId="77777777" w:rsidR="00FF3C7A" w:rsidRDefault="00FF3C7A" w:rsidP="00597A68">
      <w:r>
        <w:separator/>
      </w:r>
    </w:p>
  </w:endnote>
  <w:endnote w:type="continuationSeparator" w:id="0">
    <w:p w14:paraId="0C0B9DD3" w14:textId="77777777" w:rsidR="00FF3C7A" w:rsidRDefault="00FF3C7A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2" w:author="Borirak Mongkolget" w:date="2022-05-20T14:44:00Z"/>
  <w:sdt>
    <w:sdtPr>
      <w:id w:val="720332681"/>
      <w:docPartObj>
        <w:docPartGallery w:val="Page Numbers (Bottom of Page)"/>
        <w:docPartUnique/>
      </w:docPartObj>
    </w:sdtPr>
    <w:sdtEndPr/>
    <w:sdtContent>
      <w:customXmlInsRangeEnd w:id="2"/>
      <w:p w14:paraId="6D395235" w14:textId="110FFD97" w:rsidR="00597A68" w:rsidRDefault="00AD46B4">
        <w:pPr>
          <w:pStyle w:val="Footer"/>
        </w:pPr>
        <w:ins w:id="3" w:author="Borirak Mongkolget" w:date="2022-05-20T14:44:00Z">
          <w:r w:rsidRPr="00AD46B4">
            <w:rPr>
              <w:rFonts w:eastAsiaTheme="minorEastAsia" w:cs="Times New Roman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B8C8BC" wp14:editId="752801F1">
                    <wp:simplePos x="0" y="0"/>
                    <wp:positionH relativeFrom="margin">
                      <wp:posOffset>-219075</wp:posOffset>
                    </wp:positionH>
                    <wp:positionV relativeFrom="bottomMargin">
                      <wp:posOffset>19050</wp:posOffset>
                    </wp:positionV>
                    <wp:extent cx="762000" cy="419100"/>
                    <wp:effectExtent l="0" t="0" r="0" b="0"/>
                    <wp:wrapNone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20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H SarabunPSK" w:eastAsiaTheme="majorEastAsia" w:hAnsi="TH SarabunPSK" w:cs="TH SarabunPSK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-337773624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H SarabunPSK" w:eastAsiaTheme="majorEastAsia" w:hAnsi="TH SarabunPSK" w:cs="TH SarabunPSK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id w:val="-2085828292"/>
                                      <w:docPartObj>
                                        <w:docPartGallery w:val="Page Numbers (Margins)"/>
                                        <w:docPartUnique/>
                                      </w:docPartObj>
                                    </w:sdtPr>
                                    <w:sdtEndPr/>
                                    <w:sdtContent>
                                      <w:p w14:paraId="66F9A85D" w14:textId="77777777" w:rsidR="00AD46B4" w:rsidRPr="00AD46B4" w:rsidRDefault="00AD46B4">
                                        <w:pPr>
                                          <w:jc w:val="center"/>
                                          <w:rPr>
                                            <w:rFonts w:ascii="TH SarabunPSK" w:eastAsiaTheme="majorEastAsia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4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</w:pPr>
                                        <w:r w:rsidRPr="00AD46B4">
                                          <w:rPr>
                                            <w:rFonts w:ascii="TH SarabunPSK" w:eastAsiaTheme="minorEastAsia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5" w:author="Borirak Mongkolget" w:date="2022-05-20T14:45:00Z">
                                              <w:rPr>
                                                <w:rFonts w:asciiTheme="minorHAnsi" w:eastAsiaTheme="minorEastAsia" w:hAnsiTheme="minorHAnsi" w:cs="Times New Roman"/>
                                                <w:szCs w:val="22"/>
                                              </w:rPr>
                                            </w:rPrChange>
                                          </w:rPr>
                                          <w:fldChar w:fldCharType="begin"/>
                                        </w:r>
                                        <w:r w:rsidRPr="00AD46B4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6" w:author="Borirak Mongkolget" w:date="2022-05-20T14:45:00Z">
                                              <w:rPr/>
                                            </w:rPrChange>
                                          </w:rPr>
                                          <w:instrText xml:space="preserve"> PAGE   \* MERGEFORMAT </w:instrText>
                                        </w:r>
                                        <w:r w:rsidRPr="00AD46B4">
                                          <w:rPr>
                                            <w:rFonts w:ascii="TH SarabunPSK" w:eastAsiaTheme="minorEastAsia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7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noProof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fldChar w:fldCharType="separate"/>
                                        </w:r>
                                        <w:r w:rsidRPr="00AD46B4">
                                          <w:rPr>
                                            <w:rFonts w:ascii="TH SarabunPSK" w:eastAsiaTheme="majorEastAsia" w:hAnsi="TH SarabunPSK" w:cs="TH SarabunPSK"/>
                                            <w:b/>
                                            <w:bCs/>
                                            <w:noProof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8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noProof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t>2</w:t>
                                        </w:r>
                                        <w:r w:rsidRPr="00AD46B4">
                                          <w:rPr>
                                            <w:rFonts w:ascii="TH SarabunPSK" w:eastAsiaTheme="majorEastAsia" w:hAnsi="TH SarabunPSK" w:cs="TH SarabunPSK"/>
                                            <w:b/>
                                            <w:bCs/>
                                            <w:noProof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9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noProof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8C8BC" id="Rectangle 6" o:spid="_x0000_s1026" style="position:absolute;margin-left:-17.25pt;margin-top:1.5pt;width:60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" filled="f" stroked="f">
                    <v:textbox>
                      <w:txbxContent>
                        <w:sdt>
                          <w:sdtPr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id w:val="-337773624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H SarabunPSK" w:eastAsiaTheme="majorEastAsia" w:hAnsi="TH SarabunPSK" w:cs="TH SarabunPSK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id w:val="-2085828292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6F9A85D" w14:textId="77777777" w:rsidR="00AD46B4" w:rsidRPr="00AD46B4" w:rsidRDefault="00AD46B4">
                                  <w:pPr>
                                    <w:jc w:val="center"/>
                                    <w:rPr>
                                      <w:rFonts w:ascii="TH SarabunPSK" w:eastAsiaTheme="majorEastAsia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9" w:author="Borirak Mongkolget" w:date="2022-05-20T14:45:00Z"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</w:pPr>
                                  <w:r w:rsidRPr="00AD46B4">
                                    <w:rPr>
                                      <w:rFonts w:ascii="TH SarabunPSK" w:eastAsiaTheme="minorEastAsia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10" w:author="Borirak Mongkolget" w:date="2022-05-20T14:45:00Z">
                                        <w:rPr>
                                          <w:rFonts w:asciiTheme="minorHAnsi" w:eastAsiaTheme="minorEastAsia" w:hAnsiTheme="minorHAnsi" w:cs="Times New Roman"/>
                                          <w:szCs w:val="22"/>
                                        </w:rPr>
                                      </w:rPrChange>
                                    </w:rPr>
                                    <w:fldChar w:fldCharType="begin"/>
                                  </w:r>
                                  <w:r w:rsidRPr="00AD46B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11" w:author="Borirak Mongkolget" w:date="2022-05-20T14:45:00Z">
                                        <w:rPr/>
                                      </w:rPrChange>
                                    </w:rPr>
                                    <w:instrText xml:space="preserve"> PAGE   \* MERGEFORMAT </w:instrText>
                                  </w:r>
                                  <w:r w:rsidRPr="00AD46B4">
                                    <w:rPr>
                                      <w:rFonts w:ascii="TH SarabunPSK" w:eastAsiaTheme="minorEastAsia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12" w:author="Borirak Mongkolget" w:date="2022-05-20T14:45:00Z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fldChar w:fldCharType="separate"/>
                                  </w:r>
                                  <w:r w:rsidRPr="00AD46B4">
                                    <w:rPr>
                                      <w:rFonts w:ascii="TH SarabunPSK" w:eastAsiaTheme="majorEastAsia" w:hAnsi="TH SarabunPSK" w:cs="TH SarabunPSK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rPrChange w:id="13" w:author="Borirak Mongkolget" w:date="2022-05-20T14:45:00Z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t>2</w:t>
                                  </w:r>
                                  <w:r w:rsidRPr="00AD46B4">
                                    <w:rPr>
                                      <w:rFonts w:ascii="TH SarabunPSK" w:eastAsiaTheme="majorEastAsia" w:hAnsi="TH SarabunPSK" w:cs="TH SarabunPSK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rPrChange w:id="14" w:author="Borirak Mongkolget" w:date="2022-05-20T14:45:00Z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ins>
        <w:ins w:id="10" w:author="Borirak Mongkolget" w:date="2022-05-20T14:43:00Z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47BADC4" wp14:editId="29E01F77">
                <wp:simplePos x="0" y="0"/>
                <wp:positionH relativeFrom="page">
                  <wp:align>left</wp:align>
                </wp:positionH>
                <wp:positionV relativeFrom="paragraph">
                  <wp:posOffset>-1270</wp:posOffset>
                </wp:positionV>
                <wp:extent cx="1736654" cy="352425"/>
                <wp:effectExtent l="0" t="0" r="0" b="9525"/>
                <wp:wrapNone/>
                <wp:docPr id="5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4104" r="66882"/>
                        <a:stretch/>
                      </pic:blipFill>
                      <pic:spPr bwMode="auto">
                        <a:xfrm>
                          <a:off x="0" y="0"/>
                          <a:ext cx="1736654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ins>
      </w:p>
      <w:customXmlInsRangeStart w:id="11" w:author="Borirak Mongkolget" w:date="2022-05-20T14:44:00Z"/>
    </w:sdtContent>
  </w:sdt>
  <w:customXmlInsRangeEnd w:id="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BEBD" w14:textId="77777777" w:rsidR="00FF3C7A" w:rsidRDefault="00FF3C7A" w:rsidP="00597A68">
      <w:r>
        <w:separator/>
      </w:r>
    </w:p>
  </w:footnote>
  <w:footnote w:type="continuationSeparator" w:id="0">
    <w:p w14:paraId="275EE2AC" w14:textId="77777777" w:rsidR="00FF3C7A" w:rsidRDefault="00FF3C7A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1EC665AF" w:rsidR="00597A68" w:rsidRPr="00A8736E" w:rsidRDefault="00597A68">
    <w:pPr>
      <w:pStyle w:val="BodyA"/>
      <w:jc w:val="center"/>
      <w:rPr>
        <w:rFonts w:ascii="TH SarabunPSK" w:eastAsia="TH SarabunPSK" w:hAnsi="TH SarabunPSK" w:cs="TH SarabunPSK"/>
        <w:color w:val="auto"/>
        <w:sz w:val="32"/>
        <w:szCs w:val="32"/>
      </w:rPr>
      <w:pPrChange w:id="1" w:author="Borirak Mongkolget" w:date="2022-05-20T14:43:00Z">
        <w:pPr>
          <w:pStyle w:val="BodyA"/>
          <w:jc w:val="right"/>
        </w:pPr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245"/>
    <w:multiLevelType w:val="hybridMultilevel"/>
    <w:tmpl w:val="72744124"/>
    <w:lvl w:ilvl="0" w:tplc="2A56A922">
      <w:numFmt w:val="bullet"/>
      <w:lvlText w:val="-"/>
      <w:lvlJc w:val="left"/>
      <w:pPr>
        <w:ind w:left="1080" w:hanging="360"/>
      </w:pPr>
      <w:rPr>
        <w:rFonts w:ascii="TH SarabunPSK" w:eastAsia="Arial Unicode MS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C0087"/>
    <w:multiLevelType w:val="hybridMultilevel"/>
    <w:tmpl w:val="EC702B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636895"/>
    <w:multiLevelType w:val="hybridMultilevel"/>
    <w:tmpl w:val="C4905AEA"/>
    <w:lvl w:ilvl="0" w:tplc="CF22EB0C">
      <w:start w:val="1"/>
      <w:numFmt w:val="thaiNumbers"/>
      <w:lvlText w:val="(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10B6414E"/>
    <w:multiLevelType w:val="hybridMultilevel"/>
    <w:tmpl w:val="FB36FB1C"/>
    <w:lvl w:ilvl="0" w:tplc="3766D2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E11259"/>
    <w:multiLevelType w:val="hybridMultilevel"/>
    <w:tmpl w:val="C4A45C04"/>
    <w:lvl w:ilvl="0" w:tplc="8B18A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34377"/>
    <w:multiLevelType w:val="hybridMultilevel"/>
    <w:tmpl w:val="222A173A"/>
    <w:lvl w:ilvl="0" w:tplc="55A4E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44E4"/>
    <w:multiLevelType w:val="multilevel"/>
    <w:tmpl w:val="4B568ABA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5235FCA"/>
    <w:multiLevelType w:val="hybridMultilevel"/>
    <w:tmpl w:val="674665A8"/>
    <w:lvl w:ilvl="0" w:tplc="9136447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 w15:restartNumberingAfterBreak="0">
    <w:nsid w:val="25630466"/>
    <w:multiLevelType w:val="multilevel"/>
    <w:tmpl w:val="A93846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A843A2"/>
    <w:multiLevelType w:val="hybridMultilevel"/>
    <w:tmpl w:val="31FCF2CC"/>
    <w:lvl w:ilvl="0" w:tplc="4F585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3C64E9"/>
    <w:multiLevelType w:val="hybridMultilevel"/>
    <w:tmpl w:val="00D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C435A"/>
    <w:multiLevelType w:val="hybridMultilevel"/>
    <w:tmpl w:val="24AE6CE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737520"/>
    <w:multiLevelType w:val="hybridMultilevel"/>
    <w:tmpl w:val="108C2DBC"/>
    <w:lvl w:ilvl="0" w:tplc="E876904E">
      <w:start w:val="1"/>
      <w:numFmt w:val="decimal"/>
      <w:lvlText w:val="%1."/>
      <w:lvlJc w:val="left"/>
      <w:pPr>
        <w:ind w:left="108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1C44D9"/>
    <w:multiLevelType w:val="multilevel"/>
    <w:tmpl w:val="5DC230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9F590D"/>
    <w:multiLevelType w:val="hybridMultilevel"/>
    <w:tmpl w:val="A5F2A854"/>
    <w:lvl w:ilvl="0" w:tplc="A648AFAA">
      <w:start w:val="1"/>
      <w:numFmt w:val="thaiNumbers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67811472"/>
    <w:multiLevelType w:val="hybridMultilevel"/>
    <w:tmpl w:val="3774B0F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 w15:restartNumberingAfterBreak="0">
    <w:nsid w:val="71842156"/>
    <w:multiLevelType w:val="hybridMultilevel"/>
    <w:tmpl w:val="C0DC685E"/>
    <w:lvl w:ilvl="0" w:tplc="54189342">
      <w:start w:val="1"/>
      <w:numFmt w:val="decimal"/>
      <w:lvlText w:val="%1)"/>
      <w:lvlJc w:val="left"/>
      <w:pPr>
        <w:ind w:left="151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7A6A0F2B"/>
    <w:multiLevelType w:val="hybridMultilevel"/>
    <w:tmpl w:val="6F208BD8"/>
    <w:lvl w:ilvl="0" w:tplc="49E2E2B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70800348">
    <w:abstractNumId w:val="2"/>
  </w:num>
  <w:num w:numId="2" w16cid:durableId="1321077582">
    <w:abstractNumId w:val="10"/>
  </w:num>
  <w:num w:numId="3" w16cid:durableId="95635638">
    <w:abstractNumId w:val="16"/>
  </w:num>
  <w:num w:numId="4" w16cid:durableId="219948733">
    <w:abstractNumId w:val="0"/>
  </w:num>
  <w:num w:numId="5" w16cid:durableId="1577738892">
    <w:abstractNumId w:val="8"/>
  </w:num>
  <w:num w:numId="6" w16cid:durableId="383792434">
    <w:abstractNumId w:val="13"/>
  </w:num>
  <w:num w:numId="7" w16cid:durableId="297612883">
    <w:abstractNumId w:val="11"/>
  </w:num>
  <w:num w:numId="8" w16cid:durableId="879124704">
    <w:abstractNumId w:val="4"/>
  </w:num>
  <w:num w:numId="9" w16cid:durableId="1167868582">
    <w:abstractNumId w:val="14"/>
  </w:num>
  <w:num w:numId="10" w16cid:durableId="1862813572">
    <w:abstractNumId w:val="7"/>
  </w:num>
  <w:num w:numId="11" w16cid:durableId="1763448050">
    <w:abstractNumId w:val="9"/>
  </w:num>
  <w:num w:numId="12" w16cid:durableId="1308390116">
    <w:abstractNumId w:val="3"/>
  </w:num>
  <w:num w:numId="13" w16cid:durableId="658071719">
    <w:abstractNumId w:val="17"/>
  </w:num>
  <w:num w:numId="14" w16cid:durableId="2042782182">
    <w:abstractNumId w:val="15"/>
  </w:num>
  <w:num w:numId="15" w16cid:durableId="320087345">
    <w:abstractNumId w:val="6"/>
  </w:num>
  <w:num w:numId="16" w16cid:durableId="476846845">
    <w:abstractNumId w:val="12"/>
  </w:num>
  <w:num w:numId="17" w16cid:durableId="753085792">
    <w:abstractNumId w:val="1"/>
  </w:num>
  <w:num w:numId="18" w16cid:durableId="179170537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rirak Mongkolget">
    <w15:presenceInfo w15:providerId="None" w15:userId="Borirak Mongkolg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001724"/>
    <w:rsid w:val="00002BC9"/>
    <w:rsid w:val="0000677D"/>
    <w:rsid w:val="00044614"/>
    <w:rsid w:val="000745BB"/>
    <w:rsid w:val="000F4535"/>
    <w:rsid w:val="00104216"/>
    <w:rsid w:val="0012094F"/>
    <w:rsid w:val="00186B87"/>
    <w:rsid w:val="001D0741"/>
    <w:rsid w:val="001E06C5"/>
    <w:rsid w:val="00262CAB"/>
    <w:rsid w:val="00271ED5"/>
    <w:rsid w:val="00301857"/>
    <w:rsid w:val="0036492C"/>
    <w:rsid w:val="00364B90"/>
    <w:rsid w:val="003921AA"/>
    <w:rsid w:val="003B44E0"/>
    <w:rsid w:val="003C0854"/>
    <w:rsid w:val="003E2DD5"/>
    <w:rsid w:val="004158DA"/>
    <w:rsid w:val="00444197"/>
    <w:rsid w:val="00444E1F"/>
    <w:rsid w:val="00486816"/>
    <w:rsid w:val="004A3FC3"/>
    <w:rsid w:val="004B5EC0"/>
    <w:rsid w:val="004E39B0"/>
    <w:rsid w:val="00501A19"/>
    <w:rsid w:val="005058FB"/>
    <w:rsid w:val="005126E9"/>
    <w:rsid w:val="00597A68"/>
    <w:rsid w:val="00625D9B"/>
    <w:rsid w:val="0066294A"/>
    <w:rsid w:val="006674DF"/>
    <w:rsid w:val="006B2869"/>
    <w:rsid w:val="006C1740"/>
    <w:rsid w:val="006C2239"/>
    <w:rsid w:val="006F50F4"/>
    <w:rsid w:val="00742602"/>
    <w:rsid w:val="00781478"/>
    <w:rsid w:val="007975FB"/>
    <w:rsid w:val="00817F32"/>
    <w:rsid w:val="00874C44"/>
    <w:rsid w:val="00893972"/>
    <w:rsid w:val="008A21F1"/>
    <w:rsid w:val="008D3E80"/>
    <w:rsid w:val="008D49BB"/>
    <w:rsid w:val="00900727"/>
    <w:rsid w:val="00921025"/>
    <w:rsid w:val="009405D1"/>
    <w:rsid w:val="0094658E"/>
    <w:rsid w:val="00966ABC"/>
    <w:rsid w:val="00967223"/>
    <w:rsid w:val="00983D26"/>
    <w:rsid w:val="00992C15"/>
    <w:rsid w:val="009E304C"/>
    <w:rsid w:val="009F3A6A"/>
    <w:rsid w:val="00A8736E"/>
    <w:rsid w:val="00AB4B9D"/>
    <w:rsid w:val="00AD46B4"/>
    <w:rsid w:val="00BD5E15"/>
    <w:rsid w:val="00BF3A52"/>
    <w:rsid w:val="00C27664"/>
    <w:rsid w:val="00C30988"/>
    <w:rsid w:val="00CF0775"/>
    <w:rsid w:val="00D216F4"/>
    <w:rsid w:val="00D76F3C"/>
    <w:rsid w:val="00D85158"/>
    <w:rsid w:val="00DC0C03"/>
    <w:rsid w:val="00E26F6E"/>
    <w:rsid w:val="00E4430B"/>
    <w:rsid w:val="00EA1DB7"/>
    <w:rsid w:val="00EB2B30"/>
    <w:rsid w:val="00EF6C4D"/>
    <w:rsid w:val="00F66E39"/>
    <w:rsid w:val="00F96A96"/>
    <w:rsid w:val="00FB240B"/>
    <w:rsid w:val="00FB6851"/>
    <w:rsid w:val="00FE3CBA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  <w:style w:type="paragraph" w:styleId="ListParagraph">
    <w:name w:val="List Paragraph"/>
    <w:basedOn w:val="Normal"/>
    <w:uiPriority w:val="34"/>
    <w:qFormat/>
    <w:rsid w:val="00364B90"/>
    <w:pPr>
      <w:spacing w:after="200" w:line="276" w:lineRule="auto"/>
      <w:ind w:left="720"/>
      <w:contextualSpacing/>
    </w:pPr>
    <w:rPr>
      <w:rFonts w:ascii="Calibri" w:hAnsi="Calibri" w:cs="Cordia New"/>
      <w:szCs w:val="28"/>
      <w:lang w:eastAsia="en-US" w:bidi="th-TH"/>
    </w:rPr>
  </w:style>
  <w:style w:type="character" w:styleId="Hyperlink">
    <w:name w:val="Hyperlink"/>
    <w:basedOn w:val="DefaultParagraphFont"/>
    <w:uiPriority w:val="99"/>
    <w:unhideWhenUsed/>
    <w:rsid w:val="00364B90"/>
    <w:rPr>
      <w:color w:val="0563C1" w:themeColor="hyperlink"/>
      <w:u w:val="single"/>
    </w:rPr>
  </w:style>
  <w:style w:type="character" w:customStyle="1" w:styleId="Bodytext2">
    <w:name w:val="Body text (2)_"/>
    <w:basedOn w:val="DefaultParagraphFont"/>
    <w:link w:val="Bodytext20"/>
    <w:rsid w:val="00364B90"/>
    <w:rPr>
      <w:rFonts w:ascii="CordiaUPC" w:eastAsia="CordiaUPC" w:hAnsi="CordiaUPC" w:cs="CordiaUPC"/>
      <w:sz w:val="32"/>
      <w:szCs w:val="3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364B90"/>
    <w:pPr>
      <w:widowControl w:val="0"/>
      <w:shd w:val="clear" w:color="auto" w:fill="FFFFFF"/>
      <w:spacing w:before="420" w:after="420" w:line="427" w:lineRule="exact"/>
      <w:jc w:val="thaiDistribute"/>
    </w:pPr>
    <w:rPr>
      <w:rFonts w:ascii="CordiaUPC" w:eastAsia="CordiaUPC" w:hAnsi="CordiaUPC" w:cs="CordiaUPC"/>
      <w:sz w:val="32"/>
      <w:szCs w:val="32"/>
      <w:lang w:eastAsia="en-US" w:bidi="th-TH"/>
    </w:rPr>
  </w:style>
  <w:style w:type="paragraph" w:customStyle="1" w:styleId="Default">
    <w:name w:val="Default"/>
    <w:rsid w:val="00364B90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BodyA">
    <w:name w:val="Body A"/>
    <w:rsid w:val="00364B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9405D1"/>
    <w:rPr>
      <w:color w:val="605E5C"/>
      <w:shd w:val="clear" w:color="auto" w:fill="E1DFDD"/>
    </w:rPr>
  </w:style>
  <w:style w:type="paragraph" w:customStyle="1" w:styleId="Body">
    <w:name w:val="Body"/>
    <w:rsid w:val="00EF6C4D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CFDFE"/>
      <w:spacing w:after="0" w:line="375" w:lineRule="atLeast"/>
      <w:ind w:firstLine="750"/>
      <w:jc w:val="both"/>
    </w:pPr>
    <w:rPr>
      <w:rFonts w:ascii="TH SarabunPSK" w:eastAsia="Arial Unicode MS" w:hAnsi="TH SarabunPSK" w:cs="Arial Unicode MS"/>
      <w:color w:val="333333"/>
      <w:sz w:val="32"/>
      <w:szCs w:val="32"/>
      <w:u w:color="333333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C0C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C0854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81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47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478"/>
    <w:rPr>
      <w:rFonts w:ascii="Arial" w:eastAsia="Times New Roman" w:hAnsi="Arial" w:cs="Angsana New"/>
      <w:sz w:val="20"/>
      <w:szCs w:val="20"/>
      <w:lang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478"/>
    <w:rPr>
      <w:rFonts w:ascii="Arial" w:eastAsia="Times New Roman" w:hAnsi="Arial" w:cs="Angsana New"/>
      <w:b/>
      <w:bCs/>
      <w:sz w:val="20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7B78-2077-40F6-9E98-5DF548A1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Borirak Mongkolget</cp:lastModifiedBy>
  <cp:revision>2</cp:revision>
  <dcterms:created xsi:type="dcterms:W3CDTF">2022-05-23T05:02:00Z</dcterms:created>
  <dcterms:modified xsi:type="dcterms:W3CDTF">2022-05-23T05:02:00Z</dcterms:modified>
</cp:coreProperties>
</file>